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105E" w:rsidRPr="00713D15" w:rsidRDefault="00810F36" w:rsidP="00810F36">
      <w:pPr>
        <w:jc w:val="center"/>
        <w:rPr>
          <w:b/>
          <w:sz w:val="28"/>
          <w:szCs w:val="28"/>
          <w:u w:val="single"/>
        </w:rPr>
      </w:pPr>
      <w:r w:rsidRPr="00713D15">
        <w:rPr>
          <w:b/>
          <w:sz w:val="28"/>
          <w:szCs w:val="28"/>
          <w:u w:val="single"/>
        </w:rPr>
        <w:t>MOSFET AS A SWITCH</w:t>
      </w:r>
    </w:p>
    <w:p w:rsidR="00673F70" w:rsidRPr="00713D15" w:rsidRDefault="0097765B" w:rsidP="00673F70">
      <w:pPr>
        <w:rPr>
          <w:b/>
          <w:sz w:val="28"/>
          <w:szCs w:val="28"/>
          <w:u w:val="single"/>
        </w:rPr>
      </w:pPr>
      <w:hyperlink r:id="rId5" w:history="1">
        <w:r w:rsidR="00673F70" w:rsidRPr="00713D15">
          <w:rPr>
            <w:rStyle w:val="Hyperlink"/>
            <w:b/>
            <w:sz w:val="28"/>
            <w:szCs w:val="28"/>
          </w:rPr>
          <w:t>https://www.youtube.com/watch?v=4xaPfY7r8qU</w:t>
        </w:r>
      </w:hyperlink>
      <w:r w:rsidR="00673F70" w:rsidRPr="00713D15">
        <w:rPr>
          <w:b/>
          <w:sz w:val="28"/>
          <w:szCs w:val="28"/>
          <w:u w:val="single"/>
        </w:rPr>
        <w:t xml:space="preserve"> </w:t>
      </w:r>
    </w:p>
    <w:p w:rsidR="00673F70" w:rsidRPr="00713D15" w:rsidRDefault="0097765B" w:rsidP="00673F70">
      <w:pPr>
        <w:rPr>
          <w:b/>
          <w:sz w:val="28"/>
          <w:szCs w:val="28"/>
          <w:u w:val="single"/>
        </w:rPr>
      </w:pPr>
      <w:hyperlink r:id="rId6" w:history="1">
        <w:r w:rsidR="00673F70" w:rsidRPr="00713D15">
          <w:rPr>
            <w:rStyle w:val="Hyperlink"/>
            <w:b/>
            <w:sz w:val="28"/>
            <w:szCs w:val="28"/>
          </w:rPr>
          <w:t>https://roboindia.com/tutorials/mosfet-as-switch</w:t>
        </w:r>
      </w:hyperlink>
      <w:r w:rsidR="00673F70" w:rsidRPr="00713D15">
        <w:rPr>
          <w:b/>
          <w:sz w:val="28"/>
          <w:szCs w:val="28"/>
          <w:u w:val="single"/>
        </w:rPr>
        <w:t xml:space="preserve"> (Circuits and Schematics for application)</w:t>
      </w:r>
    </w:p>
    <w:p w:rsidR="00673F70" w:rsidRPr="00713D15" w:rsidRDefault="00673F70" w:rsidP="00810F36">
      <w:pPr>
        <w:pStyle w:val="NormalWeb"/>
        <w:shd w:val="clear" w:color="auto" w:fill="FFFFFF"/>
        <w:spacing w:before="0" w:beforeAutospacing="0" w:after="0" w:afterAutospacing="0"/>
        <w:jc w:val="both"/>
        <w:rPr>
          <w:rStyle w:val="Strong"/>
          <w:rFonts w:ascii="Arial" w:hAnsi="Arial" w:cs="Arial"/>
          <w:color w:val="505050"/>
          <w:sz w:val="28"/>
          <w:szCs w:val="28"/>
          <w:u w:val="single"/>
        </w:rPr>
      </w:pPr>
      <w:r w:rsidRPr="00713D15">
        <w:rPr>
          <w:rStyle w:val="Strong"/>
          <w:rFonts w:ascii="Arial" w:hAnsi="Arial" w:cs="Arial"/>
          <w:color w:val="505050"/>
          <w:sz w:val="28"/>
          <w:szCs w:val="28"/>
          <w:u w:val="single"/>
        </w:rPr>
        <w:t>THEORY:</w:t>
      </w:r>
    </w:p>
    <w:p w:rsidR="00673F70" w:rsidRPr="00713D15" w:rsidRDefault="00673F70" w:rsidP="00810F36">
      <w:pPr>
        <w:pStyle w:val="NormalWeb"/>
        <w:shd w:val="clear" w:color="auto" w:fill="FFFFFF"/>
        <w:spacing w:before="0" w:beforeAutospacing="0" w:after="0" w:afterAutospacing="0"/>
        <w:jc w:val="both"/>
        <w:rPr>
          <w:rStyle w:val="Strong"/>
          <w:rFonts w:ascii="Arial" w:hAnsi="Arial" w:cs="Arial"/>
          <w:b w:val="0"/>
          <w:color w:val="505050"/>
          <w:sz w:val="28"/>
          <w:szCs w:val="28"/>
        </w:rPr>
      </w:pPr>
    </w:p>
    <w:p w:rsidR="00162C7C" w:rsidRPr="00713D15" w:rsidRDefault="00810F36" w:rsidP="00810F36">
      <w:pPr>
        <w:pStyle w:val="NormalWeb"/>
        <w:shd w:val="clear" w:color="auto" w:fill="FFFFFF"/>
        <w:spacing w:before="0" w:beforeAutospacing="0" w:after="0" w:afterAutospacing="0"/>
        <w:jc w:val="both"/>
        <w:rPr>
          <w:rFonts w:ascii="Arial" w:hAnsi="Arial" w:cs="Arial"/>
          <w:color w:val="505050"/>
          <w:sz w:val="28"/>
          <w:szCs w:val="28"/>
        </w:rPr>
      </w:pPr>
      <w:r w:rsidRPr="00713D15">
        <w:rPr>
          <w:rStyle w:val="Strong"/>
          <w:rFonts w:ascii="Arial" w:hAnsi="Arial" w:cs="Arial"/>
          <w:b w:val="0"/>
          <w:color w:val="505050"/>
          <w:sz w:val="28"/>
          <w:szCs w:val="28"/>
        </w:rPr>
        <w:t>MOSFETs</w:t>
      </w:r>
      <w:r w:rsidRPr="00713D15">
        <w:rPr>
          <w:rFonts w:ascii="Arial" w:hAnsi="Arial" w:cs="Arial"/>
          <w:color w:val="505050"/>
          <w:sz w:val="28"/>
          <w:szCs w:val="28"/>
        </w:rPr>
        <w:t xml:space="preserve"> exhibit </w:t>
      </w:r>
      <w:proofErr w:type="spellStart"/>
      <w:proofErr w:type="gramStart"/>
      <w:r w:rsidRPr="00713D15">
        <w:rPr>
          <w:rFonts w:ascii="Arial" w:hAnsi="Arial" w:cs="Arial"/>
          <w:color w:val="505050"/>
          <w:sz w:val="28"/>
          <w:szCs w:val="28"/>
        </w:rPr>
        <w:t>th</w:t>
      </w:r>
      <w:r w:rsidR="00713D15" w:rsidRPr="00713D15">
        <w:rPr>
          <w:rFonts w:ascii="Arial" w:hAnsi="Arial" w:cs="Arial"/>
          <w:color w:val="505050"/>
          <w:sz w:val="28"/>
          <w:szCs w:val="28"/>
        </w:rPr>
        <w:t>`</w:t>
      </w:r>
      <w:proofErr w:type="gramEnd"/>
      <w:r w:rsidRPr="00713D15">
        <w:rPr>
          <w:rFonts w:ascii="Arial" w:hAnsi="Arial" w:cs="Arial"/>
          <w:color w:val="505050"/>
          <w:sz w:val="28"/>
          <w:szCs w:val="28"/>
        </w:rPr>
        <w:t>ree</w:t>
      </w:r>
      <w:proofErr w:type="spellEnd"/>
      <w:r w:rsidRPr="00713D15">
        <w:rPr>
          <w:rFonts w:ascii="Arial" w:hAnsi="Arial" w:cs="Arial"/>
          <w:color w:val="505050"/>
          <w:sz w:val="28"/>
          <w:szCs w:val="28"/>
        </w:rPr>
        <w:t xml:space="preserve"> regions of operation viz., Cut-off, Linear or </w:t>
      </w:r>
      <w:proofErr w:type="spellStart"/>
      <w:r w:rsidRPr="00713D15">
        <w:rPr>
          <w:rFonts w:ascii="Arial" w:hAnsi="Arial" w:cs="Arial"/>
          <w:color w:val="505050"/>
          <w:sz w:val="28"/>
          <w:szCs w:val="28"/>
        </w:rPr>
        <w:t>Ohmic</w:t>
      </w:r>
      <w:proofErr w:type="spellEnd"/>
      <w:r w:rsidRPr="00713D15">
        <w:rPr>
          <w:rFonts w:ascii="Arial" w:hAnsi="Arial" w:cs="Arial"/>
          <w:color w:val="505050"/>
          <w:sz w:val="28"/>
          <w:szCs w:val="28"/>
        </w:rPr>
        <w:t xml:space="preserve"> and Saturation. </w:t>
      </w:r>
    </w:p>
    <w:p w:rsidR="00162C7C" w:rsidRPr="00713D15" w:rsidRDefault="00162C7C" w:rsidP="00810F36">
      <w:pPr>
        <w:pStyle w:val="NormalWeb"/>
        <w:shd w:val="clear" w:color="auto" w:fill="FFFFFF"/>
        <w:spacing w:before="0" w:beforeAutospacing="0" w:after="0" w:afterAutospacing="0"/>
        <w:jc w:val="both"/>
        <w:rPr>
          <w:rFonts w:ascii="Arial" w:hAnsi="Arial" w:cs="Arial"/>
          <w:color w:val="505050"/>
          <w:sz w:val="28"/>
          <w:szCs w:val="28"/>
        </w:rPr>
      </w:pPr>
    </w:p>
    <w:p w:rsidR="00162C7C" w:rsidRPr="00713D15" w:rsidRDefault="00162C7C" w:rsidP="00810F36">
      <w:pPr>
        <w:pStyle w:val="NormalWeb"/>
        <w:shd w:val="clear" w:color="auto" w:fill="FFFFFF"/>
        <w:spacing w:before="0" w:beforeAutospacing="0" w:after="0" w:afterAutospacing="0"/>
        <w:jc w:val="both"/>
        <w:rPr>
          <w:rFonts w:ascii="Arial" w:hAnsi="Arial" w:cs="Arial"/>
          <w:color w:val="505050"/>
          <w:sz w:val="28"/>
          <w:szCs w:val="28"/>
        </w:rPr>
      </w:pPr>
      <w:r w:rsidRPr="00713D15">
        <w:rPr>
          <w:rFonts w:ascii="Arial" w:hAnsi="Arial" w:cs="Arial"/>
          <w:color w:val="505050"/>
          <w:sz w:val="28"/>
          <w:szCs w:val="28"/>
        </w:rPr>
        <w:t>#</w:t>
      </w:r>
      <w:proofErr w:type="gramStart"/>
      <w:r w:rsidR="00810F36" w:rsidRPr="00713D15">
        <w:rPr>
          <w:rFonts w:ascii="Arial" w:hAnsi="Arial" w:cs="Arial"/>
          <w:color w:val="505050"/>
          <w:sz w:val="28"/>
          <w:szCs w:val="28"/>
        </w:rPr>
        <w:t>Among</w:t>
      </w:r>
      <w:proofErr w:type="gramEnd"/>
      <w:r w:rsidR="00810F36" w:rsidRPr="00713D15">
        <w:rPr>
          <w:rFonts w:ascii="Arial" w:hAnsi="Arial" w:cs="Arial"/>
          <w:color w:val="505050"/>
          <w:sz w:val="28"/>
          <w:szCs w:val="28"/>
        </w:rPr>
        <w:t xml:space="preserve"> these, when MOSFETs are to be used as amplifiers, they are required to be operated in their </w:t>
      </w:r>
      <w:proofErr w:type="spellStart"/>
      <w:r w:rsidR="00810F36" w:rsidRPr="00713D15">
        <w:rPr>
          <w:rFonts w:ascii="Arial" w:hAnsi="Arial" w:cs="Arial"/>
          <w:color w:val="505050"/>
          <w:sz w:val="28"/>
          <w:szCs w:val="28"/>
        </w:rPr>
        <w:t>ohmic</w:t>
      </w:r>
      <w:proofErr w:type="spellEnd"/>
      <w:r w:rsidR="00810F36" w:rsidRPr="00713D15">
        <w:rPr>
          <w:rFonts w:ascii="Arial" w:hAnsi="Arial" w:cs="Arial"/>
          <w:color w:val="505050"/>
          <w:sz w:val="28"/>
          <w:szCs w:val="28"/>
        </w:rPr>
        <w:t xml:space="preserve"> region wherein the current through the device increases with an increase in the applied </w:t>
      </w:r>
      <w:hyperlink r:id="rId7" w:history="1">
        <w:r w:rsidR="00810F36" w:rsidRPr="00713D15">
          <w:rPr>
            <w:rStyle w:val="Hyperlink"/>
            <w:rFonts w:ascii="Arial" w:hAnsi="Arial" w:cs="Arial"/>
            <w:sz w:val="28"/>
            <w:szCs w:val="28"/>
            <w:u w:val="none"/>
          </w:rPr>
          <w:t>voltage</w:t>
        </w:r>
      </w:hyperlink>
      <w:r w:rsidR="00810F36" w:rsidRPr="00713D15">
        <w:rPr>
          <w:rFonts w:ascii="Arial" w:hAnsi="Arial" w:cs="Arial"/>
          <w:color w:val="505050"/>
          <w:sz w:val="28"/>
          <w:szCs w:val="28"/>
        </w:rPr>
        <w:t xml:space="preserve">. </w:t>
      </w:r>
    </w:p>
    <w:p w:rsidR="00162C7C" w:rsidRPr="00713D15" w:rsidRDefault="00162C7C" w:rsidP="00810F36">
      <w:pPr>
        <w:pStyle w:val="NormalWeb"/>
        <w:shd w:val="clear" w:color="auto" w:fill="FFFFFF"/>
        <w:spacing w:before="0" w:beforeAutospacing="0" w:after="0" w:afterAutospacing="0"/>
        <w:jc w:val="both"/>
        <w:rPr>
          <w:rFonts w:ascii="Arial" w:hAnsi="Arial" w:cs="Arial"/>
          <w:color w:val="505050"/>
          <w:sz w:val="28"/>
          <w:szCs w:val="28"/>
        </w:rPr>
      </w:pPr>
    </w:p>
    <w:p w:rsidR="00162C7C" w:rsidRPr="00713D15" w:rsidRDefault="00162C7C" w:rsidP="00810F36">
      <w:pPr>
        <w:pStyle w:val="NormalWeb"/>
        <w:shd w:val="clear" w:color="auto" w:fill="FFFFFF"/>
        <w:spacing w:before="0" w:beforeAutospacing="0" w:after="0" w:afterAutospacing="0"/>
        <w:jc w:val="both"/>
        <w:rPr>
          <w:rFonts w:ascii="Arial" w:hAnsi="Arial" w:cs="Arial"/>
          <w:color w:val="505050"/>
          <w:sz w:val="28"/>
          <w:szCs w:val="28"/>
        </w:rPr>
      </w:pPr>
      <w:r w:rsidRPr="00713D15">
        <w:rPr>
          <w:rFonts w:ascii="Arial" w:hAnsi="Arial" w:cs="Arial"/>
          <w:color w:val="505050"/>
          <w:sz w:val="28"/>
          <w:szCs w:val="28"/>
        </w:rPr>
        <w:t>#</w:t>
      </w:r>
      <w:r w:rsidR="00810F36" w:rsidRPr="00713D15">
        <w:rPr>
          <w:rFonts w:ascii="Arial" w:hAnsi="Arial" w:cs="Arial"/>
          <w:color w:val="505050"/>
          <w:sz w:val="28"/>
          <w:szCs w:val="28"/>
        </w:rPr>
        <w:t xml:space="preserve">On the other hand, when the </w:t>
      </w:r>
      <w:hyperlink r:id="rId8" w:history="1">
        <w:r w:rsidR="00810F36" w:rsidRPr="00713D15">
          <w:rPr>
            <w:rStyle w:val="Hyperlink"/>
            <w:rFonts w:ascii="Arial" w:hAnsi="Arial" w:cs="Arial"/>
            <w:sz w:val="28"/>
            <w:szCs w:val="28"/>
            <w:u w:val="none"/>
          </w:rPr>
          <w:t>MOSFETs</w:t>
        </w:r>
      </w:hyperlink>
      <w:r w:rsidR="00810F36" w:rsidRPr="00713D15">
        <w:rPr>
          <w:rFonts w:ascii="Arial" w:hAnsi="Arial" w:cs="Arial"/>
          <w:color w:val="505050"/>
          <w:sz w:val="28"/>
          <w:szCs w:val="28"/>
        </w:rPr>
        <w:t xml:space="preserve"> are required to function as switches, they should be biased in such a way that they alter between cut-off and saturation states. This is because, in cut-off region, there is no </w:t>
      </w:r>
      <w:hyperlink r:id="rId9" w:history="1">
        <w:r w:rsidR="00810F36" w:rsidRPr="00713D15">
          <w:rPr>
            <w:rStyle w:val="Hyperlink"/>
            <w:rFonts w:ascii="Arial" w:hAnsi="Arial" w:cs="Arial"/>
            <w:sz w:val="28"/>
            <w:szCs w:val="28"/>
            <w:u w:val="none"/>
          </w:rPr>
          <w:t>current</w:t>
        </w:r>
      </w:hyperlink>
      <w:r w:rsidR="00810F36" w:rsidRPr="00713D15">
        <w:rPr>
          <w:rFonts w:ascii="Arial" w:hAnsi="Arial" w:cs="Arial"/>
          <w:color w:val="505050"/>
          <w:sz w:val="28"/>
          <w:szCs w:val="28"/>
        </w:rPr>
        <w:t xml:space="preserve"> flow through the device while in saturation region there will be a constant amount of current flowing through the device, just mimicking the </w:t>
      </w:r>
      <w:proofErr w:type="spellStart"/>
      <w:r w:rsidR="00810F36" w:rsidRPr="00713D15">
        <w:rPr>
          <w:rFonts w:ascii="Arial" w:hAnsi="Arial" w:cs="Arial"/>
          <w:color w:val="505050"/>
          <w:sz w:val="28"/>
          <w:szCs w:val="28"/>
        </w:rPr>
        <w:t>behaviour</w:t>
      </w:r>
      <w:proofErr w:type="spellEnd"/>
      <w:r w:rsidR="00810F36" w:rsidRPr="00713D15">
        <w:rPr>
          <w:rFonts w:ascii="Arial" w:hAnsi="Arial" w:cs="Arial"/>
          <w:color w:val="505050"/>
          <w:sz w:val="28"/>
          <w:szCs w:val="28"/>
        </w:rPr>
        <w:t xml:space="preserve"> of an open and closed switch, respectively. </w:t>
      </w:r>
    </w:p>
    <w:p w:rsidR="00162C7C" w:rsidRPr="00713D15" w:rsidRDefault="00162C7C" w:rsidP="00810F36">
      <w:pPr>
        <w:pStyle w:val="NormalWeb"/>
        <w:shd w:val="clear" w:color="auto" w:fill="FFFFFF"/>
        <w:spacing w:before="0" w:beforeAutospacing="0" w:after="0" w:afterAutospacing="0"/>
        <w:jc w:val="both"/>
        <w:rPr>
          <w:rFonts w:ascii="Arial" w:hAnsi="Arial" w:cs="Arial"/>
          <w:color w:val="505050"/>
          <w:sz w:val="28"/>
          <w:szCs w:val="28"/>
        </w:rPr>
      </w:pPr>
    </w:p>
    <w:p w:rsidR="00810F36" w:rsidRPr="00713D15" w:rsidRDefault="00162C7C" w:rsidP="00810F36">
      <w:pPr>
        <w:pStyle w:val="NormalWeb"/>
        <w:shd w:val="clear" w:color="auto" w:fill="FFFFFF"/>
        <w:spacing w:before="0" w:beforeAutospacing="0" w:after="0" w:afterAutospacing="0"/>
        <w:jc w:val="both"/>
        <w:rPr>
          <w:rFonts w:ascii="Arial" w:hAnsi="Arial" w:cs="Arial"/>
          <w:color w:val="505050"/>
          <w:sz w:val="28"/>
          <w:szCs w:val="28"/>
        </w:rPr>
      </w:pPr>
      <w:r w:rsidRPr="00713D15">
        <w:rPr>
          <w:rFonts w:ascii="Arial" w:hAnsi="Arial" w:cs="Arial"/>
          <w:color w:val="505050"/>
          <w:sz w:val="28"/>
          <w:szCs w:val="28"/>
        </w:rPr>
        <w:t>#</w:t>
      </w:r>
      <w:proofErr w:type="gramStart"/>
      <w:r w:rsidR="00810F36" w:rsidRPr="00713D15">
        <w:rPr>
          <w:rFonts w:ascii="Arial" w:hAnsi="Arial" w:cs="Arial"/>
          <w:color w:val="505050"/>
          <w:sz w:val="28"/>
          <w:szCs w:val="28"/>
        </w:rPr>
        <w:t>This</w:t>
      </w:r>
      <w:proofErr w:type="gramEnd"/>
      <w:r w:rsidR="00810F36" w:rsidRPr="00713D15">
        <w:rPr>
          <w:rFonts w:ascii="Arial" w:hAnsi="Arial" w:cs="Arial"/>
          <w:color w:val="505050"/>
          <w:sz w:val="28"/>
          <w:szCs w:val="28"/>
        </w:rPr>
        <w:t xml:space="preserve"> functionality of MOSFETs is exploited in many electronic circuits as they offer higher switching rates when compared to BJTs (</w:t>
      </w:r>
      <w:hyperlink r:id="rId10" w:history="1">
        <w:r w:rsidR="00810F36" w:rsidRPr="00713D15">
          <w:rPr>
            <w:rStyle w:val="Hyperlink"/>
            <w:rFonts w:ascii="Arial" w:hAnsi="Arial" w:cs="Arial"/>
            <w:sz w:val="28"/>
            <w:szCs w:val="28"/>
            <w:u w:val="none"/>
          </w:rPr>
          <w:t>bipolar junction transistors</w:t>
        </w:r>
      </w:hyperlink>
      <w:r w:rsidR="00810F36" w:rsidRPr="00713D15">
        <w:rPr>
          <w:rFonts w:ascii="Arial" w:hAnsi="Arial" w:cs="Arial"/>
          <w:color w:val="505050"/>
          <w:sz w:val="28"/>
          <w:szCs w:val="28"/>
        </w:rPr>
        <w:t>).</w:t>
      </w:r>
    </w:p>
    <w:p w:rsidR="00810F36" w:rsidRPr="00713D15" w:rsidRDefault="00810F36" w:rsidP="00810F36">
      <w:pPr>
        <w:jc w:val="both"/>
        <w:rPr>
          <w:sz w:val="28"/>
          <w:szCs w:val="28"/>
        </w:rPr>
      </w:pPr>
    </w:p>
    <w:p w:rsidR="00162C7C" w:rsidRPr="00713D15" w:rsidRDefault="00162C7C" w:rsidP="00810F36">
      <w:pPr>
        <w:jc w:val="both"/>
        <w:rPr>
          <w:sz w:val="28"/>
          <w:szCs w:val="28"/>
        </w:rPr>
      </w:pPr>
    </w:p>
    <w:p w:rsidR="00162C7C" w:rsidRPr="00713D15" w:rsidRDefault="00162C7C" w:rsidP="00162C7C">
      <w:pPr>
        <w:pStyle w:val="NormalWeb"/>
        <w:shd w:val="clear" w:color="auto" w:fill="FFFFFF"/>
        <w:spacing w:before="0" w:beforeAutospacing="0" w:after="0" w:afterAutospacing="0"/>
        <w:jc w:val="both"/>
        <w:rPr>
          <w:rFonts w:ascii="Arial" w:hAnsi="Arial" w:cs="Arial"/>
          <w:color w:val="505050"/>
          <w:sz w:val="28"/>
          <w:szCs w:val="28"/>
        </w:rPr>
      </w:pPr>
      <w:r w:rsidRPr="00713D15">
        <w:rPr>
          <w:rFonts w:ascii="Arial" w:hAnsi="Arial" w:cs="Arial"/>
          <w:color w:val="505050"/>
          <w:sz w:val="28"/>
          <w:szCs w:val="28"/>
        </w:rPr>
        <w:t xml:space="preserve">Figure 1 shows a simple circuit which uses an n-channel enhancement </w:t>
      </w:r>
      <w:r w:rsidRPr="00713D15">
        <w:rPr>
          <w:rStyle w:val="Strong"/>
          <w:rFonts w:ascii="Arial" w:hAnsi="Arial" w:cs="Arial"/>
          <w:color w:val="505050"/>
          <w:sz w:val="28"/>
          <w:szCs w:val="28"/>
        </w:rPr>
        <w:t>MOSFET as a switch</w:t>
      </w:r>
      <w:r w:rsidRPr="00713D15">
        <w:rPr>
          <w:rFonts w:ascii="Arial" w:hAnsi="Arial" w:cs="Arial"/>
          <w:color w:val="505050"/>
          <w:sz w:val="28"/>
          <w:szCs w:val="28"/>
        </w:rPr>
        <w:t xml:space="preserve">. Here the drain terminal (D) of the </w:t>
      </w:r>
      <w:r w:rsidRPr="00713D15">
        <w:rPr>
          <w:rStyle w:val="Strong"/>
          <w:rFonts w:ascii="Arial" w:hAnsi="Arial" w:cs="Arial"/>
          <w:color w:val="505050"/>
          <w:sz w:val="28"/>
          <w:szCs w:val="28"/>
        </w:rPr>
        <w:t>MOSFET</w:t>
      </w:r>
      <w:r w:rsidRPr="00713D15">
        <w:rPr>
          <w:rFonts w:ascii="Arial" w:hAnsi="Arial" w:cs="Arial"/>
          <w:color w:val="505050"/>
          <w:sz w:val="28"/>
          <w:szCs w:val="28"/>
        </w:rPr>
        <w:t xml:space="preserve"> is connected to the supply voltage V</w:t>
      </w:r>
      <w:r w:rsidRPr="00713D15">
        <w:rPr>
          <w:rFonts w:ascii="Arial" w:hAnsi="Arial" w:cs="Arial"/>
          <w:color w:val="505050"/>
          <w:sz w:val="28"/>
          <w:szCs w:val="28"/>
          <w:vertAlign w:val="subscript"/>
        </w:rPr>
        <w:t>S</w:t>
      </w:r>
      <w:r w:rsidRPr="00713D15">
        <w:rPr>
          <w:rFonts w:ascii="Arial" w:hAnsi="Arial" w:cs="Arial"/>
          <w:color w:val="505050"/>
          <w:sz w:val="28"/>
          <w:szCs w:val="28"/>
        </w:rPr>
        <w:t xml:space="preserve"> via the drain </w:t>
      </w:r>
      <w:hyperlink r:id="rId11" w:tooltip="Types of resistor" w:history="1">
        <w:r w:rsidRPr="00713D15">
          <w:rPr>
            <w:rStyle w:val="Hyperlink"/>
            <w:rFonts w:ascii="Arial" w:hAnsi="Arial" w:cs="Arial"/>
            <w:sz w:val="28"/>
            <w:szCs w:val="28"/>
            <w:u w:val="none"/>
          </w:rPr>
          <w:t>resistor</w:t>
        </w:r>
      </w:hyperlink>
      <w:r w:rsidRPr="00713D15">
        <w:rPr>
          <w:rFonts w:ascii="Arial" w:hAnsi="Arial" w:cs="Arial"/>
          <w:color w:val="505050"/>
          <w:sz w:val="28"/>
          <w:szCs w:val="28"/>
        </w:rPr>
        <w:t xml:space="preserve"> R</w:t>
      </w:r>
      <w:r w:rsidRPr="00713D15">
        <w:rPr>
          <w:rFonts w:ascii="Arial" w:hAnsi="Arial" w:cs="Arial"/>
          <w:color w:val="505050"/>
          <w:sz w:val="28"/>
          <w:szCs w:val="28"/>
          <w:vertAlign w:val="subscript"/>
        </w:rPr>
        <w:t>D</w:t>
      </w:r>
      <w:r w:rsidRPr="00713D15">
        <w:rPr>
          <w:rFonts w:ascii="Arial" w:hAnsi="Arial" w:cs="Arial"/>
          <w:color w:val="505050"/>
          <w:sz w:val="28"/>
          <w:szCs w:val="28"/>
        </w:rPr>
        <w:t xml:space="preserve"> while its source terminal (S) is grounded. Further, it has an input voltage V</w:t>
      </w:r>
      <w:r w:rsidRPr="00713D15">
        <w:rPr>
          <w:rFonts w:ascii="Arial" w:hAnsi="Arial" w:cs="Arial"/>
          <w:color w:val="505050"/>
          <w:sz w:val="28"/>
          <w:szCs w:val="28"/>
          <w:vertAlign w:val="subscript"/>
        </w:rPr>
        <w:t>i</w:t>
      </w:r>
      <w:r w:rsidRPr="00713D15">
        <w:rPr>
          <w:rFonts w:ascii="Arial" w:hAnsi="Arial" w:cs="Arial"/>
          <w:color w:val="505050"/>
          <w:sz w:val="28"/>
          <w:szCs w:val="28"/>
        </w:rPr>
        <w:t xml:space="preserve"> applied at its gate terminal (G) while the output V</w:t>
      </w:r>
      <w:r w:rsidRPr="00713D15">
        <w:rPr>
          <w:rFonts w:ascii="Arial" w:hAnsi="Arial" w:cs="Arial"/>
          <w:color w:val="505050"/>
          <w:sz w:val="28"/>
          <w:szCs w:val="28"/>
          <w:vertAlign w:val="subscript"/>
        </w:rPr>
        <w:t>o</w:t>
      </w:r>
      <w:r w:rsidRPr="00713D15">
        <w:rPr>
          <w:rFonts w:ascii="Arial" w:hAnsi="Arial" w:cs="Arial"/>
          <w:color w:val="505050"/>
          <w:sz w:val="28"/>
          <w:szCs w:val="28"/>
        </w:rPr>
        <w:t xml:space="preserve"> is drawn from its drain.</w:t>
      </w:r>
    </w:p>
    <w:p w:rsidR="00162C7C" w:rsidRPr="00713D15" w:rsidRDefault="00162C7C" w:rsidP="00162C7C">
      <w:pPr>
        <w:pStyle w:val="NormalWeb"/>
        <w:shd w:val="clear" w:color="auto" w:fill="FFFFFF"/>
        <w:spacing w:before="0" w:beforeAutospacing="0" w:after="0" w:afterAutospacing="0"/>
        <w:jc w:val="both"/>
        <w:rPr>
          <w:rFonts w:ascii="Arial" w:hAnsi="Arial" w:cs="Arial"/>
          <w:color w:val="505050"/>
          <w:sz w:val="28"/>
          <w:szCs w:val="28"/>
        </w:rPr>
      </w:pPr>
      <w:r w:rsidRPr="00713D15">
        <w:rPr>
          <w:rFonts w:ascii="Arial" w:hAnsi="Arial" w:cs="Arial"/>
          <w:noProof/>
          <w:color w:val="505050"/>
          <w:sz w:val="28"/>
          <w:szCs w:val="28"/>
        </w:rPr>
        <w:lastRenderedPageBreak/>
        <w:drawing>
          <wp:inline distT="0" distB="0" distL="0" distR="0">
            <wp:extent cx="6055995" cy="2726055"/>
            <wp:effectExtent l="19050" t="0" r="1905" b="0"/>
            <wp:docPr id="1" name="Picture 1" descr="n channel enhancementtype mosfet functioning as a swi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 channel enhancementtype mosfet functioning as a switch"/>
                    <pic:cNvPicPr>
                      <a:picLocks noChangeAspect="1" noChangeArrowheads="1"/>
                    </pic:cNvPicPr>
                  </pic:nvPicPr>
                  <pic:blipFill>
                    <a:blip r:embed="rId12"/>
                    <a:srcRect/>
                    <a:stretch>
                      <a:fillRect/>
                    </a:stretch>
                  </pic:blipFill>
                  <pic:spPr bwMode="auto">
                    <a:xfrm>
                      <a:off x="0" y="0"/>
                      <a:ext cx="6055995" cy="2726055"/>
                    </a:xfrm>
                    <a:prstGeom prst="rect">
                      <a:avLst/>
                    </a:prstGeom>
                    <a:noFill/>
                    <a:ln w="9525">
                      <a:noFill/>
                      <a:miter lim="800000"/>
                      <a:headEnd/>
                      <a:tailEnd/>
                    </a:ln>
                  </pic:spPr>
                </pic:pic>
              </a:graphicData>
            </a:graphic>
          </wp:inline>
        </w:drawing>
      </w:r>
    </w:p>
    <w:p w:rsidR="00162C7C" w:rsidRPr="00713D15" w:rsidRDefault="00162C7C" w:rsidP="00810F36">
      <w:pPr>
        <w:jc w:val="both"/>
        <w:rPr>
          <w:sz w:val="28"/>
          <w:szCs w:val="28"/>
        </w:rPr>
      </w:pPr>
    </w:p>
    <w:p w:rsidR="00162C7C" w:rsidRPr="00713D15" w:rsidRDefault="00162C7C" w:rsidP="00810F36">
      <w:pPr>
        <w:jc w:val="both"/>
        <w:rPr>
          <w:sz w:val="28"/>
          <w:szCs w:val="28"/>
        </w:rPr>
      </w:pPr>
    </w:p>
    <w:p w:rsidR="00162C7C" w:rsidRPr="00713D15" w:rsidRDefault="00162C7C" w:rsidP="00810F36">
      <w:pPr>
        <w:jc w:val="both"/>
        <w:rPr>
          <w:sz w:val="28"/>
          <w:szCs w:val="28"/>
        </w:rPr>
      </w:pPr>
    </w:p>
    <w:p w:rsidR="00162C7C" w:rsidRPr="00713D15" w:rsidRDefault="00162C7C" w:rsidP="00162C7C">
      <w:pPr>
        <w:pStyle w:val="NormalWeb"/>
        <w:spacing w:before="0" w:beforeAutospacing="0" w:after="0" w:afterAutospacing="0" w:line="360" w:lineRule="atLeast"/>
        <w:jc w:val="both"/>
        <w:rPr>
          <w:rFonts w:ascii="Arial" w:hAnsi="Arial" w:cs="Arial"/>
          <w:color w:val="505050"/>
          <w:sz w:val="28"/>
          <w:szCs w:val="28"/>
        </w:rPr>
      </w:pPr>
      <w:r w:rsidRPr="00713D15">
        <w:rPr>
          <w:rFonts w:ascii="Arial" w:hAnsi="Arial" w:cs="Arial"/>
          <w:color w:val="505050"/>
          <w:sz w:val="28"/>
          <w:szCs w:val="28"/>
        </w:rPr>
        <w:t>Now consider the case where V</w:t>
      </w:r>
      <w:r w:rsidRPr="00713D15">
        <w:rPr>
          <w:rFonts w:ascii="Arial" w:hAnsi="Arial" w:cs="Arial"/>
          <w:color w:val="505050"/>
          <w:sz w:val="28"/>
          <w:szCs w:val="28"/>
          <w:vertAlign w:val="subscript"/>
        </w:rPr>
        <w:t>i</w:t>
      </w:r>
      <w:r w:rsidRPr="00713D15">
        <w:rPr>
          <w:rFonts w:ascii="Arial" w:hAnsi="Arial" w:cs="Arial"/>
          <w:color w:val="505050"/>
          <w:sz w:val="28"/>
          <w:szCs w:val="28"/>
        </w:rPr>
        <w:t xml:space="preserve"> applied is 0V, which means the gate terminal of the MOSFET is left unbiased. As a result, the MOSFET will be OFF and operates in its cutoff region wherein it offers a high impedance path to the flow of current which makes the I</w:t>
      </w:r>
      <w:r w:rsidRPr="00713D15">
        <w:rPr>
          <w:rFonts w:ascii="Arial" w:hAnsi="Arial" w:cs="Arial"/>
          <w:color w:val="505050"/>
          <w:sz w:val="28"/>
          <w:szCs w:val="28"/>
          <w:vertAlign w:val="subscript"/>
        </w:rPr>
        <w:t>DS</w:t>
      </w:r>
      <w:r w:rsidRPr="00713D15">
        <w:rPr>
          <w:rFonts w:ascii="Arial" w:hAnsi="Arial" w:cs="Arial"/>
          <w:color w:val="505050"/>
          <w:sz w:val="28"/>
          <w:szCs w:val="28"/>
        </w:rPr>
        <w:t xml:space="preserve"> almost equivalent to zero. As a result, even the voltage drop across R</w:t>
      </w:r>
      <w:r w:rsidRPr="00713D15">
        <w:rPr>
          <w:rFonts w:ascii="Arial" w:hAnsi="Arial" w:cs="Arial"/>
          <w:color w:val="505050"/>
          <w:sz w:val="28"/>
          <w:szCs w:val="28"/>
          <w:vertAlign w:val="subscript"/>
        </w:rPr>
        <w:t>D</w:t>
      </w:r>
      <w:r w:rsidRPr="00713D15">
        <w:rPr>
          <w:rFonts w:ascii="Arial" w:hAnsi="Arial" w:cs="Arial"/>
          <w:color w:val="505050"/>
          <w:sz w:val="28"/>
          <w:szCs w:val="28"/>
        </w:rPr>
        <w:t xml:space="preserve"> will become zero due to which the output voltage V</w:t>
      </w:r>
      <w:r w:rsidRPr="00713D15">
        <w:rPr>
          <w:rFonts w:ascii="Arial" w:hAnsi="Arial" w:cs="Arial"/>
          <w:color w:val="505050"/>
          <w:sz w:val="28"/>
          <w:szCs w:val="28"/>
          <w:vertAlign w:val="subscript"/>
        </w:rPr>
        <w:t>o</w:t>
      </w:r>
      <w:r w:rsidRPr="00713D15">
        <w:rPr>
          <w:rFonts w:ascii="Arial" w:hAnsi="Arial" w:cs="Arial"/>
          <w:color w:val="505050"/>
          <w:sz w:val="28"/>
          <w:szCs w:val="28"/>
        </w:rPr>
        <w:t xml:space="preserve"> will become almost equal to V</w:t>
      </w:r>
      <w:r w:rsidRPr="00713D15">
        <w:rPr>
          <w:rFonts w:ascii="Arial" w:hAnsi="Arial" w:cs="Arial"/>
          <w:color w:val="505050"/>
          <w:sz w:val="28"/>
          <w:szCs w:val="28"/>
          <w:vertAlign w:val="subscript"/>
        </w:rPr>
        <w:t>S</w:t>
      </w:r>
      <w:r w:rsidRPr="00713D15">
        <w:rPr>
          <w:rFonts w:ascii="Arial" w:hAnsi="Arial" w:cs="Arial"/>
          <w:color w:val="505050"/>
          <w:sz w:val="28"/>
          <w:szCs w:val="28"/>
        </w:rPr>
        <w:t>. Next, consider the case where the input voltage V</w:t>
      </w:r>
      <w:r w:rsidRPr="00713D15">
        <w:rPr>
          <w:rFonts w:ascii="Arial" w:hAnsi="Arial" w:cs="Arial"/>
          <w:color w:val="505050"/>
          <w:sz w:val="28"/>
          <w:szCs w:val="28"/>
          <w:vertAlign w:val="subscript"/>
        </w:rPr>
        <w:t>i</w:t>
      </w:r>
      <w:r w:rsidRPr="00713D15">
        <w:rPr>
          <w:rFonts w:ascii="Arial" w:hAnsi="Arial" w:cs="Arial"/>
          <w:color w:val="505050"/>
          <w:sz w:val="28"/>
          <w:szCs w:val="28"/>
        </w:rPr>
        <w:t xml:space="preserve"> applied is greater than the threshold voltage V</w:t>
      </w:r>
      <w:r w:rsidRPr="00713D15">
        <w:rPr>
          <w:rFonts w:ascii="Arial" w:hAnsi="Arial" w:cs="Arial"/>
          <w:color w:val="505050"/>
          <w:sz w:val="28"/>
          <w:szCs w:val="28"/>
          <w:vertAlign w:val="subscript"/>
        </w:rPr>
        <w:t>T</w:t>
      </w:r>
      <w:r w:rsidRPr="00713D15">
        <w:rPr>
          <w:rFonts w:ascii="Arial" w:hAnsi="Arial" w:cs="Arial"/>
          <w:color w:val="505050"/>
          <w:sz w:val="28"/>
          <w:szCs w:val="28"/>
        </w:rPr>
        <w:t xml:space="preserve"> of the device. Under this condition, the MOSFET will start to conduct and if the V</w:t>
      </w:r>
      <w:r w:rsidRPr="00713D15">
        <w:rPr>
          <w:rFonts w:ascii="Arial" w:hAnsi="Arial" w:cs="Arial"/>
          <w:color w:val="505050"/>
          <w:sz w:val="28"/>
          <w:szCs w:val="28"/>
          <w:vertAlign w:val="subscript"/>
        </w:rPr>
        <w:t>S</w:t>
      </w:r>
      <w:r w:rsidRPr="00713D15">
        <w:rPr>
          <w:rFonts w:ascii="Arial" w:hAnsi="Arial" w:cs="Arial"/>
          <w:color w:val="505050"/>
          <w:sz w:val="28"/>
          <w:szCs w:val="28"/>
        </w:rPr>
        <w:t xml:space="preserve"> provided is greater than the pinch-off voltage V</w:t>
      </w:r>
      <w:r w:rsidRPr="00713D15">
        <w:rPr>
          <w:rFonts w:ascii="Arial" w:hAnsi="Arial" w:cs="Arial"/>
          <w:color w:val="505050"/>
          <w:sz w:val="28"/>
          <w:szCs w:val="28"/>
          <w:vertAlign w:val="subscript"/>
        </w:rPr>
        <w:t>P</w:t>
      </w:r>
      <w:r w:rsidRPr="00713D15">
        <w:rPr>
          <w:rFonts w:ascii="Arial" w:hAnsi="Arial" w:cs="Arial"/>
          <w:color w:val="505050"/>
          <w:sz w:val="28"/>
          <w:szCs w:val="28"/>
        </w:rPr>
        <w:t xml:space="preserve"> of the device (usually it will be so), then the MOSFET starts to operate in its saturation region. This further means that the device will offer low </w:t>
      </w:r>
      <w:hyperlink r:id="rId13" w:history="1">
        <w:r w:rsidRPr="00713D15">
          <w:rPr>
            <w:rStyle w:val="Hyperlink"/>
            <w:rFonts w:ascii="Arial" w:hAnsi="Arial" w:cs="Arial"/>
            <w:sz w:val="28"/>
            <w:szCs w:val="28"/>
          </w:rPr>
          <w:t>resistance</w:t>
        </w:r>
      </w:hyperlink>
      <w:r w:rsidRPr="00713D15">
        <w:rPr>
          <w:rFonts w:ascii="Arial" w:hAnsi="Arial" w:cs="Arial"/>
          <w:color w:val="505050"/>
          <w:sz w:val="28"/>
          <w:szCs w:val="28"/>
        </w:rPr>
        <w:t xml:space="preserve"> path for the flow of constant I</w:t>
      </w:r>
      <w:r w:rsidRPr="00713D15">
        <w:rPr>
          <w:rFonts w:ascii="Arial" w:hAnsi="Arial" w:cs="Arial"/>
          <w:color w:val="505050"/>
          <w:sz w:val="28"/>
          <w:szCs w:val="28"/>
          <w:vertAlign w:val="subscript"/>
        </w:rPr>
        <w:t>DS</w:t>
      </w:r>
      <w:r w:rsidRPr="00713D15">
        <w:rPr>
          <w:rFonts w:ascii="Arial" w:hAnsi="Arial" w:cs="Arial"/>
          <w:color w:val="505050"/>
          <w:sz w:val="28"/>
          <w:szCs w:val="28"/>
        </w:rPr>
        <w:t>, almost acting like a short circuit. As a result, the output voltage will be pulled towards low voltage level, which will be ideally zero.</w:t>
      </w:r>
    </w:p>
    <w:p w:rsidR="008A50B3" w:rsidRPr="00713D15" w:rsidRDefault="008A50B3" w:rsidP="00162C7C">
      <w:pPr>
        <w:pStyle w:val="NormalWeb"/>
        <w:spacing w:before="0" w:beforeAutospacing="0" w:after="0" w:afterAutospacing="0" w:line="360" w:lineRule="atLeast"/>
        <w:jc w:val="both"/>
        <w:rPr>
          <w:rFonts w:ascii="Arial" w:hAnsi="Arial" w:cs="Arial"/>
          <w:color w:val="505050"/>
          <w:sz w:val="28"/>
          <w:szCs w:val="28"/>
        </w:rPr>
      </w:pPr>
    </w:p>
    <w:p w:rsidR="00713D15" w:rsidRPr="00713D15" w:rsidRDefault="00713D15" w:rsidP="00713D15">
      <w:pPr>
        <w:pStyle w:val="NormalWeb"/>
        <w:shd w:val="clear" w:color="auto" w:fill="FFFFFF"/>
        <w:spacing w:before="0" w:beforeAutospacing="0" w:after="0" w:afterAutospacing="0"/>
        <w:jc w:val="both"/>
        <w:rPr>
          <w:rFonts w:ascii="Arial" w:hAnsi="Arial" w:cs="Arial"/>
          <w:color w:val="505050"/>
          <w:sz w:val="28"/>
          <w:szCs w:val="28"/>
        </w:rPr>
      </w:pPr>
      <w:r w:rsidRPr="00713D15">
        <w:rPr>
          <w:rFonts w:ascii="Arial" w:hAnsi="Arial" w:cs="Arial"/>
          <w:color w:val="505050"/>
          <w:sz w:val="28"/>
          <w:szCs w:val="28"/>
        </w:rPr>
        <w:t>From the discussion presented, it is evident that the output voltage alters between V</w:t>
      </w:r>
      <w:r w:rsidRPr="00713D15">
        <w:rPr>
          <w:rFonts w:ascii="Arial" w:hAnsi="Arial" w:cs="Arial"/>
          <w:color w:val="505050"/>
          <w:sz w:val="28"/>
          <w:szCs w:val="28"/>
          <w:vertAlign w:val="subscript"/>
        </w:rPr>
        <w:t>S</w:t>
      </w:r>
      <w:r w:rsidRPr="00713D15">
        <w:rPr>
          <w:rFonts w:ascii="Arial" w:hAnsi="Arial" w:cs="Arial"/>
          <w:color w:val="505050"/>
          <w:sz w:val="28"/>
          <w:szCs w:val="28"/>
        </w:rPr>
        <w:t xml:space="preserve"> and zero depending on whether the input provided is less than or greater than V</w:t>
      </w:r>
      <w:r w:rsidRPr="00713D15">
        <w:rPr>
          <w:rFonts w:ascii="Arial" w:hAnsi="Arial" w:cs="Arial"/>
          <w:color w:val="505050"/>
          <w:sz w:val="28"/>
          <w:szCs w:val="28"/>
          <w:vertAlign w:val="subscript"/>
        </w:rPr>
        <w:t>T</w:t>
      </w:r>
      <w:r w:rsidRPr="00713D15">
        <w:rPr>
          <w:rFonts w:ascii="Arial" w:hAnsi="Arial" w:cs="Arial"/>
          <w:color w:val="505050"/>
          <w:sz w:val="28"/>
          <w:szCs w:val="28"/>
        </w:rPr>
        <w:t>, respectively. Thus, it can be concluded that MOSFETs can be made to function as electronic switches when made to operate between cut-off and saturation operating regions. Similar to the case of n-</w:t>
      </w:r>
      <w:r w:rsidRPr="00713D15">
        <w:rPr>
          <w:rFonts w:ascii="Arial" w:hAnsi="Arial" w:cs="Arial"/>
          <w:color w:val="505050"/>
          <w:sz w:val="28"/>
          <w:szCs w:val="28"/>
        </w:rPr>
        <w:lastRenderedPageBreak/>
        <w:t xml:space="preserve">channel enhancement type MOSFET, even n-channel depletion type MOSFETs can be used to perform switching action as shown by Figure 2. The </w:t>
      </w:r>
      <w:proofErr w:type="spellStart"/>
      <w:r w:rsidRPr="00713D15">
        <w:rPr>
          <w:rFonts w:ascii="Arial" w:hAnsi="Arial" w:cs="Arial"/>
          <w:color w:val="505050"/>
          <w:sz w:val="28"/>
          <w:szCs w:val="28"/>
        </w:rPr>
        <w:t>behaviour</w:t>
      </w:r>
      <w:proofErr w:type="spellEnd"/>
      <w:r w:rsidRPr="00713D15">
        <w:rPr>
          <w:rFonts w:ascii="Arial" w:hAnsi="Arial" w:cs="Arial"/>
          <w:color w:val="505050"/>
          <w:sz w:val="28"/>
          <w:szCs w:val="28"/>
        </w:rPr>
        <w:t xml:space="preserve"> of such a circuit is seen to be almost identical to that explained above except the fact that for cut-off, the gate voltage V</w:t>
      </w:r>
      <w:r w:rsidRPr="00713D15">
        <w:rPr>
          <w:rFonts w:ascii="Arial" w:hAnsi="Arial" w:cs="Arial"/>
          <w:color w:val="505050"/>
          <w:sz w:val="28"/>
          <w:szCs w:val="28"/>
          <w:vertAlign w:val="subscript"/>
        </w:rPr>
        <w:t>G</w:t>
      </w:r>
      <w:r w:rsidRPr="00713D15">
        <w:rPr>
          <w:rFonts w:ascii="Arial" w:hAnsi="Arial" w:cs="Arial"/>
          <w:color w:val="505050"/>
          <w:sz w:val="28"/>
          <w:szCs w:val="28"/>
        </w:rPr>
        <w:t xml:space="preserve"> needs to be made negative and should be lesser than -V</w:t>
      </w:r>
      <w:r w:rsidRPr="00713D15">
        <w:rPr>
          <w:rFonts w:ascii="Arial" w:hAnsi="Arial" w:cs="Arial"/>
          <w:color w:val="505050"/>
          <w:sz w:val="28"/>
          <w:szCs w:val="28"/>
          <w:vertAlign w:val="subscript"/>
        </w:rPr>
        <w:t>T</w:t>
      </w:r>
      <w:r w:rsidRPr="00713D15">
        <w:rPr>
          <w:rFonts w:ascii="Arial" w:hAnsi="Arial" w:cs="Arial"/>
          <w:color w:val="505050"/>
          <w:sz w:val="28"/>
          <w:szCs w:val="28"/>
        </w:rPr>
        <w:t>.</w:t>
      </w:r>
    </w:p>
    <w:p w:rsidR="00713D15" w:rsidRPr="00713D15" w:rsidRDefault="00162C7C" w:rsidP="00162C7C">
      <w:pPr>
        <w:pStyle w:val="NormalWeb"/>
        <w:spacing w:before="0" w:beforeAutospacing="0" w:after="0" w:afterAutospacing="0" w:line="360" w:lineRule="atLeast"/>
        <w:jc w:val="both"/>
        <w:rPr>
          <w:rFonts w:ascii="Arial" w:hAnsi="Arial" w:cs="Arial"/>
          <w:color w:val="505050"/>
          <w:sz w:val="28"/>
          <w:szCs w:val="28"/>
        </w:rPr>
      </w:pPr>
      <w:r w:rsidRPr="00713D15">
        <w:rPr>
          <w:rFonts w:ascii="Arial" w:hAnsi="Arial" w:cs="Arial"/>
          <w:noProof/>
          <w:color w:val="505050"/>
          <w:sz w:val="28"/>
          <w:szCs w:val="28"/>
        </w:rPr>
        <w:drawing>
          <wp:inline distT="0" distB="0" distL="0" distR="0">
            <wp:extent cx="5753100" cy="2735580"/>
            <wp:effectExtent l="19050" t="0" r="0" b="0"/>
            <wp:docPr id="6" name="Picture 6" descr="n-channel depletion-type mosfet functioning as a swi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channel depletion-type mosfet functioning as a switch"/>
                    <pic:cNvPicPr>
                      <a:picLocks noChangeAspect="1" noChangeArrowheads="1"/>
                    </pic:cNvPicPr>
                  </pic:nvPicPr>
                  <pic:blipFill>
                    <a:blip r:embed="rId14"/>
                    <a:srcRect/>
                    <a:stretch>
                      <a:fillRect/>
                    </a:stretch>
                  </pic:blipFill>
                  <pic:spPr bwMode="auto">
                    <a:xfrm>
                      <a:off x="0" y="0"/>
                      <a:ext cx="5753100" cy="2735580"/>
                    </a:xfrm>
                    <a:prstGeom prst="rect">
                      <a:avLst/>
                    </a:prstGeom>
                    <a:noFill/>
                    <a:ln w="9525">
                      <a:noFill/>
                      <a:miter lim="800000"/>
                      <a:headEnd/>
                      <a:tailEnd/>
                    </a:ln>
                  </pic:spPr>
                </pic:pic>
              </a:graphicData>
            </a:graphic>
          </wp:inline>
        </w:drawing>
      </w:r>
      <w:ins w:id="0" w:author="Unknown">
        <w:r w:rsidRPr="00713D15">
          <w:rPr>
            <w:rFonts w:ascii="Arial" w:hAnsi="Arial" w:cs="Arial"/>
            <w:color w:val="505050"/>
            <w:sz w:val="28"/>
            <w:szCs w:val="28"/>
          </w:rPr>
          <w:t xml:space="preserve"> h </w:t>
        </w:r>
      </w:ins>
      <w:r w:rsidRPr="00713D15">
        <w:rPr>
          <w:rFonts w:ascii="Arial" w:hAnsi="Arial" w:cs="Arial"/>
          <w:noProof/>
          <w:color w:val="505050"/>
          <w:sz w:val="28"/>
          <w:szCs w:val="28"/>
        </w:rPr>
        <w:drawing>
          <wp:inline distT="0" distB="0" distL="0" distR="0">
            <wp:extent cx="6088380" cy="2583180"/>
            <wp:effectExtent l="19050" t="0" r="7620" b="0"/>
            <wp:docPr id="7" name="Picture 7" descr="p channel enhancement type mosfet functioning as a swi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 channel enhancement type mosfet functioning as a switch"/>
                    <pic:cNvPicPr>
                      <a:picLocks noChangeAspect="1" noChangeArrowheads="1"/>
                    </pic:cNvPicPr>
                  </pic:nvPicPr>
                  <pic:blipFill>
                    <a:blip r:embed="rId15"/>
                    <a:srcRect/>
                    <a:stretch>
                      <a:fillRect/>
                    </a:stretch>
                  </pic:blipFill>
                  <pic:spPr bwMode="auto">
                    <a:xfrm>
                      <a:off x="0" y="0"/>
                      <a:ext cx="6088380" cy="2583180"/>
                    </a:xfrm>
                    <a:prstGeom prst="rect">
                      <a:avLst/>
                    </a:prstGeom>
                    <a:noFill/>
                    <a:ln w="9525">
                      <a:noFill/>
                      <a:miter lim="800000"/>
                      <a:headEnd/>
                      <a:tailEnd/>
                    </a:ln>
                  </pic:spPr>
                </pic:pic>
              </a:graphicData>
            </a:graphic>
          </wp:inline>
        </w:drawing>
      </w:r>
    </w:p>
    <w:p w:rsidR="00162C7C" w:rsidRPr="00713D15" w:rsidRDefault="00713D15" w:rsidP="00162C7C">
      <w:pPr>
        <w:pStyle w:val="NormalWeb"/>
        <w:spacing w:before="0" w:beforeAutospacing="0" w:after="0" w:afterAutospacing="0" w:line="360" w:lineRule="atLeast"/>
        <w:jc w:val="both"/>
        <w:rPr>
          <w:ins w:id="1" w:author="Unknown"/>
          <w:rFonts w:ascii="Arial" w:hAnsi="Arial" w:cs="Arial"/>
          <w:color w:val="505050"/>
          <w:sz w:val="28"/>
          <w:szCs w:val="28"/>
        </w:rPr>
      </w:pPr>
      <w:r w:rsidRPr="00713D15">
        <w:rPr>
          <w:rFonts w:ascii="Arial" w:hAnsi="Arial" w:cs="Arial"/>
          <w:color w:val="505050"/>
          <w:sz w:val="28"/>
          <w:szCs w:val="28"/>
          <w:shd w:val="clear" w:color="auto" w:fill="FFFFFF"/>
        </w:rPr>
        <w:t xml:space="preserve">Next, Figure 3 shows the case wherein the p-channel enhancement </w:t>
      </w:r>
      <w:r w:rsidRPr="00713D15">
        <w:rPr>
          <w:rStyle w:val="Strong"/>
          <w:rFonts w:ascii="Arial" w:hAnsi="Arial" w:cs="Arial"/>
          <w:color w:val="505050"/>
          <w:sz w:val="28"/>
          <w:szCs w:val="28"/>
          <w:shd w:val="clear" w:color="auto" w:fill="FFFFFF"/>
        </w:rPr>
        <w:t>MOSFET is used as a switch</w:t>
      </w:r>
      <w:r w:rsidRPr="00713D15">
        <w:rPr>
          <w:rFonts w:ascii="Arial" w:hAnsi="Arial" w:cs="Arial"/>
          <w:color w:val="505050"/>
          <w:sz w:val="28"/>
          <w:szCs w:val="28"/>
          <w:shd w:val="clear" w:color="auto" w:fill="FFFFFF"/>
        </w:rPr>
        <w:t>. Here it is seen that the supply voltage V</w:t>
      </w:r>
      <w:r w:rsidRPr="00713D15">
        <w:rPr>
          <w:rFonts w:ascii="Arial" w:hAnsi="Arial" w:cs="Arial"/>
          <w:color w:val="505050"/>
          <w:sz w:val="28"/>
          <w:szCs w:val="28"/>
          <w:shd w:val="clear" w:color="auto" w:fill="FFFFFF"/>
          <w:vertAlign w:val="subscript"/>
        </w:rPr>
        <w:t>S</w:t>
      </w:r>
      <w:r w:rsidRPr="00713D15">
        <w:rPr>
          <w:rFonts w:ascii="Arial" w:hAnsi="Arial" w:cs="Arial"/>
          <w:color w:val="505050"/>
          <w:sz w:val="28"/>
          <w:szCs w:val="28"/>
          <w:shd w:val="clear" w:color="auto" w:fill="FFFFFF"/>
        </w:rPr>
        <w:t xml:space="preserve"> is applied at its source terminal (S) and the gate terminal is provided with the input voltage V</w:t>
      </w:r>
      <w:r w:rsidRPr="00713D15">
        <w:rPr>
          <w:rFonts w:ascii="Arial" w:hAnsi="Arial" w:cs="Arial"/>
          <w:color w:val="505050"/>
          <w:sz w:val="28"/>
          <w:szCs w:val="28"/>
          <w:shd w:val="clear" w:color="auto" w:fill="FFFFFF"/>
          <w:vertAlign w:val="subscript"/>
        </w:rPr>
        <w:t>i</w:t>
      </w:r>
      <w:r w:rsidRPr="00713D15">
        <w:rPr>
          <w:rFonts w:ascii="Arial" w:hAnsi="Arial" w:cs="Arial"/>
          <w:color w:val="505050"/>
          <w:sz w:val="28"/>
          <w:szCs w:val="28"/>
          <w:shd w:val="clear" w:color="auto" w:fill="FFFFFF"/>
        </w:rPr>
        <w:t xml:space="preserve"> while the drain terminal is grounded via the resistor R</w:t>
      </w:r>
      <w:r w:rsidRPr="00713D15">
        <w:rPr>
          <w:rFonts w:ascii="Arial" w:hAnsi="Arial" w:cs="Arial"/>
          <w:color w:val="505050"/>
          <w:sz w:val="28"/>
          <w:szCs w:val="28"/>
          <w:shd w:val="clear" w:color="auto" w:fill="FFFFFF"/>
          <w:vertAlign w:val="subscript"/>
        </w:rPr>
        <w:t>D</w:t>
      </w:r>
      <w:r w:rsidRPr="00713D15">
        <w:rPr>
          <w:rFonts w:ascii="Arial" w:hAnsi="Arial" w:cs="Arial"/>
          <w:color w:val="505050"/>
          <w:sz w:val="28"/>
          <w:szCs w:val="28"/>
          <w:shd w:val="clear" w:color="auto" w:fill="FFFFFF"/>
        </w:rPr>
        <w:t>. Further the output of the circuit V</w:t>
      </w:r>
      <w:r w:rsidRPr="00713D15">
        <w:rPr>
          <w:rFonts w:ascii="Arial" w:hAnsi="Arial" w:cs="Arial"/>
          <w:color w:val="505050"/>
          <w:sz w:val="28"/>
          <w:szCs w:val="28"/>
          <w:shd w:val="clear" w:color="auto" w:fill="FFFFFF"/>
          <w:vertAlign w:val="subscript"/>
        </w:rPr>
        <w:t>o</w:t>
      </w:r>
      <w:r w:rsidRPr="00713D15">
        <w:rPr>
          <w:rFonts w:ascii="Arial" w:hAnsi="Arial" w:cs="Arial"/>
          <w:color w:val="505050"/>
          <w:sz w:val="28"/>
          <w:szCs w:val="28"/>
          <w:shd w:val="clear" w:color="auto" w:fill="FFFFFF"/>
        </w:rPr>
        <w:t xml:space="preserve"> is obtained across R</w:t>
      </w:r>
      <w:r w:rsidRPr="00713D15">
        <w:rPr>
          <w:rFonts w:ascii="Arial" w:hAnsi="Arial" w:cs="Arial"/>
          <w:color w:val="505050"/>
          <w:sz w:val="28"/>
          <w:szCs w:val="28"/>
          <w:shd w:val="clear" w:color="auto" w:fill="FFFFFF"/>
          <w:vertAlign w:val="subscript"/>
        </w:rPr>
        <w:t>D</w:t>
      </w:r>
      <w:r w:rsidRPr="00713D15">
        <w:rPr>
          <w:rFonts w:ascii="Arial" w:hAnsi="Arial" w:cs="Arial"/>
          <w:color w:val="505050"/>
          <w:sz w:val="28"/>
          <w:szCs w:val="28"/>
          <w:shd w:val="clear" w:color="auto" w:fill="FFFFFF"/>
        </w:rPr>
        <w:t>, from the drain terminal of the MOSFET. In the case of p-type devices the conduction current will be due to holes and will thus flow from source to drain I</w:t>
      </w:r>
      <w:r w:rsidRPr="00713D15">
        <w:rPr>
          <w:rFonts w:ascii="Arial" w:hAnsi="Arial" w:cs="Arial"/>
          <w:color w:val="505050"/>
          <w:sz w:val="28"/>
          <w:szCs w:val="28"/>
          <w:shd w:val="clear" w:color="auto" w:fill="FFFFFF"/>
          <w:vertAlign w:val="subscript"/>
        </w:rPr>
        <w:t>SD</w:t>
      </w:r>
      <w:r w:rsidRPr="00713D15">
        <w:rPr>
          <w:rFonts w:ascii="Arial" w:hAnsi="Arial" w:cs="Arial"/>
          <w:color w:val="505050"/>
          <w:sz w:val="28"/>
          <w:szCs w:val="28"/>
          <w:shd w:val="clear" w:color="auto" w:fill="FFFFFF"/>
        </w:rPr>
        <w:t>, and not from drain to source (I</w:t>
      </w:r>
      <w:r w:rsidRPr="00713D15">
        <w:rPr>
          <w:rFonts w:ascii="Arial" w:hAnsi="Arial" w:cs="Arial"/>
          <w:color w:val="505050"/>
          <w:sz w:val="28"/>
          <w:szCs w:val="28"/>
          <w:shd w:val="clear" w:color="auto" w:fill="FFFFFF"/>
          <w:vertAlign w:val="subscript"/>
        </w:rPr>
        <w:t>DS</w:t>
      </w:r>
      <w:r w:rsidRPr="00713D15">
        <w:rPr>
          <w:rFonts w:ascii="Arial" w:hAnsi="Arial" w:cs="Arial"/>
          <w:color w:val="505050"/>
          <w:sz w:val="28"/>
          <w:szCs w:val="28"/>
          <w:shd w:val="clear" w:color="auto" w:fill="FFFFFF"/>
        </w:rPr>
        <w:t xml:space="preserve">) as in the case of n-type devices. Now, let us </w:t>
      </w:r>
      <w:r w:rsidRPr="00713D15">
        <w:rPr>
          <w:rFonts w:ascii="Arial" w:hAnsi="Arial" w:cs="Arial"/>
          <w:color w:val="505050"/>
          <w:sz w:val="28"/>
          <w:szCs w:val="28"/>
          <w:shd w:val="clear" w:color="auto" w:fill="FFFFFF"/>
        </w:rPr>
        <w:lastRenderedPageBreak/>
        <w:t>assume that the input voltage which is nothing but the gate voltage V</w:t>
      </w:r>
      <w:r w:rsidRPr="00713D15">
        <w:rPr>
          <w:rFonts w:ascii="Arial" w:hAnsi="Arial" w:cs="Arial"/>
          <w:color w:val="505050"/>
          <w:sz w:val="28"/>
          <w:szCs w:val="28"/>
          <w:shd w:val="clear" w:color="auto" w:fill="FFFFFF"/>
          <w:vertAlign w:val="subscript"/>
        </w:rPr>
        <w:t>G</w:t>
      </w:r>
      <w:r w:rsidRPr="00713D15">
        <w:rPr>
          <w:rFonts w:ascii="Arial" w:hAnsi="Arial" w:cs="Arial"/>
          <w:color w:val="505050"/>
          <w:sz w:val="28"/>
          <w:szCs w:val="28"/>
          <w:shd w:val="clear" w:color="auto" w:fill="FFFFFF"/>
        </w:rPr>
        <w:t xml:space="preserve"> of the MOSFET goes low. This causes the MOSFET to switch ON and to offer a low (almost negligible) resistance path to the current flow. As a result heavy current flows through the device which results in a large voltage drop across the resistor R</w:t>
      </w:r>
      <w:r w:rsidRPr="00713D15">
        <w:rPr>
          <w:rFonts w:ascii="Arial" w:hAnsi="Arial" w:cs="Arial"/>
          <w:color w:val="505050"/>
          <w:sz w:val="28"/>
          <w:szCs w:val="28"/>
          <w:shd w:val="clear" w:color="auto" w:fill="FFFFFF"/>
          <w:vertAlign w:val="subscript"/>
        </w:rPr>
        <w:t>D</w:t>
      </w:r>
      <w:r w:rsidRPr="00713D15">
        <w:rPr>
          <w:rFonts w:ascii="Arial" w:hAnsi="Arial" w:cs="Arial"/>
          <w:color w:val="505050"/>
          <w:sz w:val="28"/>
          <w:szCs w:val="28"/>
          <w:shd w:val="clear" w:color="auto" w:fill="FFFFFF"/>
        </w:rPr>
        <w:t xml:space="preserve">. This </w:t>
      </w:r>
      <w:proofErr w:type="spellStart"/>
      <w:r w:rsidRPr="00713D15">
        <w:rPr>
          <w:rFonts w:ascii="Arial" w:hAnsi="Arial" w:cs="Arial"/>
          <w:color w:val="505050"/>
          <w:sz w:val="28"/>
          <w:szCs w:val="28"/>
          <w:shd w:val="clear" w:color="auto" w:fill="FFFFFF"/>
        </w:rPr>
        <w:t>inturn</w:t>
      </w:r>
      <w:proofErr w:type="spellEnd"/>
      <w:r w:rsidRPr="00713D15">
        <w:rPr>
          <w:rFonts w:ascii="Arial" w:hAnsi="Arial" w:cs="Arial"/>
          <w:color w:val="505050"/>
          <w:sz w:val="28"/>
          <w:szCs w:val="28"/>
          <w:shd w:val="clear" w:color="auto" w:fill="FFFFFF"/>
        </w:rPr>
        <w:t xml:space="preserve"> results in the output which is almost equal to the supply voltage V</w:t>
      </w:r>
      <w:r w:rsidRPr="00713D15">
        <w:rPr>
          <w:rFonts w:ascii="Arial" w:hAnsi="Arial" w:cs="Arial"/>
          <w:color w:val="505050"/>
          <w:sz w:val="28"/>
          <w:szCs w:val="28"/>
          <w:shd w:val="clear" w:color="auto" w:fill="FFFFFF"/>
          <w:vertAlign w:val="subscript"/>
        </w:rPr>
        <w:t>S</w:t>
      </w:r>
      <w:r w:rsidRPr="00713D15">
        <w:rPr>
          <w:rFonts w:ascii="Arial" w:hAnsi="Arial" w:cs="Arial"/>
          <w:color w:val="505050"/>
          <w:sz w:val="28"/>
          <w:szCs w:val="28"/>
          <w:shd w:val="clear" w:color="auto" w:fill="FFFFFF"/>
        </w:rPr>
        <w:t>.</w:t>
      </w:r>
      <w:r w:rsidR="00162C7C" w:rsidRPr="00713D15">
        <w:rPr>
          <w:rFonts w:ascii="Arial" w:hAnsi="Arial" w:cs="Arial"/>
          <w:noProof/>
          <w:color w:val="505050"/>
          <w:sz w:val="28"/>
          <w:szCs w:val="28"/>
        </w:rPr>
        <w:drawing>
          <wp:inline distT="0" distB="0" distL="0" distR="0">
            <wp:extent cx="5722620" cy="2636520"/>
            <wp:effectExtent l="19050" t="0" r="0" b="0"/>
            <wp:docPr id="8" name="Picture 8" descr="p channel depletion type mosfet functioning as a swi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 channel depletion type mosfet functioning as a switch"/>
                    <pic:cNvPicPr>
                      <a:picLocks noChangeAspect="1" noChangeArrowheads="1"/>
                    </pic:cNvPicPr>
                  </pic:nvPicPr>
                  <pic:blipFill>
                    <a:blip r:embed="rId16"/>
                    <a:srcRect/>
                    <a:stretch>
                      <a:fillRect/>
                    </a:stretch>
                  </pic:blipFill>
                  <pic:spPr bwMode="auto">
                    <a:xfrm>
                      <a:off x="0" y="0"/>
                      <a:ext cx="5722620" cy="2636520"/>
                    </a:xfrm>
                    <a:prstGeom prst="rect">
                      <a:avLst/>
                    </a:prstGeom>
                    <a:noFill/>
                    <a:ln w="9525">
                      <a:noFill/>
                      <a:miter lim="800000"/>
                      <a:headEnd/>
                      <a:tailEnd/>
                    </a:ln>
                  </pic:spPr>
                </pic:pic>
              </a:graphicData>
            </a:graphic>
          </wp:inline>
        </w:drawing>
      </w:r>
      <w:ins w:id="2" w:author="Unknown">
        <w:r w:rsidR="00162C7C" w:rsidRPr="00713D15">
          <w:rPr>
            <w:rFonts w:ascii="Arial" w:hAnsi="Arial" w:cs="Arial"/>
            <w:color w:val="505050"/>
            <w:sz w:val="28"/>
            <w:szCs w:val="28"/>
          </w:rPr>
          <w:t xml:space="preserve"> </w:t>
        </w:r>
      </w:ins>
    </w:p>
    <w:p w:rsidR="00162C7C" w:rsidRPr="00713D15" w:rsidRDefault="00162C7C" w:rsidP="00810F36">
      <w:pPr>
        <w:jc w:val="both"/>
        <w:rPr>
          <w:sz w:val="28"/>
          <w:szCs w:val="28"/>
        </w:rPr>
      </w:pPr>
    </w:p>
    <w:p w:rsidR="00162C7C" w:rsidRPr="00713D15" w:rsidRDefault="00162C7C" w:rsidP="00810F36">
      <w:pPr>
        <w:jc w:val="both"/>
        <w:rPr>
          <w:sz w:val="28"/>
          <w:szCs w:val="28"/>
        </w:rPr>
      </w:pPr>
    </w:p>
    <w:p w:rsidR="00353157" w:rsidRPr="005D7DC7" w:rsidRDefault="00353157">
      <w:pPr>
        <w:rPr>
          <w:b/>
          <w:sz w:val="28"/>
          <w:szCs w:val="28"/>
          <w:u w:val="single"/>
        </w:rPr>
      </w:pPr>
      <w:r w:rsidRPr="005D7DC7">
        <w:rPr>
          <w:b/>
          <w:sz w:val="28"/>
          <w:szCs w:val="28"/>
          <w:u w:val="single"/>
        </w:rPr>
        <w:t>PNEUMATIC SOLENOID VALVE</w:t>
      </w:r>
    </w:p>
    <w:p w:rsidR="00353157" w:rsidRPr="005D7DC7" w:rsidRDefault="00353157" w:rsidP="005D7DC7">
      <w:pPr>
        <w:rPr>
          <w:b/>
          <w:sz w:val="28"/>
          <w:szCs w:val="28"/>
          <w:u w:val="single"/>
        </w:rPr>
      </w:pPr>
    </w:p>
    <w:p w:rsidR="00353157" w:rsidRPr="005D7DC7" w:rsidRDefault="00353157" w:rsidP="005D7DC7">
      <w:pPr>
        <w:rPr>
          <w:sz w:val="28"/>
          <w:szCs w:val="28"/>
        </w:rPr>
      </w:pPr>
      <w:r w:rsidRPr="005D7DC7">
        <w:rPr>
          <w:sz w:val="28"/>
          <w:szCs w:val="28"/>
        </w:rPr>
        <w:t>Must Watch:</w:t>
      </w:r>
    </w:p>
    <w:p w:rsidR="00353157" w:rsidRPr="005D7DC7" w:rsidRDefault="00353157" w:rsidP="005D7DC7">
      <w:pPr>
        <w:rPr>
          <w:sz w:val="28"/>
          <w:szCs w:val="28"/>
        </w:rPr>
      </w:pPr>
      <w:hyperlink r:id="rId17" w:history="1">
        <w:r w:rsidRPr="00855096">
          <w:rPr>
            <w:rStyle w:val="Hyperlink"/>
            <w:sz w:val="28"/>
            <w:szCs w:val="28"/>
          </w:rPr>
          <w:t>https://www.youtube.com/watch?v=Vb0yov7UFy8</w:t>
        </w:r>
      </w:hyperlink>
      <w:r>
        <w:rPr>
          <w:sz w:val="28"/>
          <w:szCs w:val="28"/>
        </w:rPr>
        <w:t xml:space="preserve">  (for all working and concepts)</w:t>
      </w:r>
    </w:p>
    <w:p w:rsidR="00353157" w:rsidRPr="005D7DC7" w:rsidRDefault="00353157" w:rsidP="005D7DC7">
      <w:pPr>
        <w:rPr>
          <w:sz w:val="28"/>
          <w:szCs w:val="28"/>
        </w:rPr>
      </w:pPr>
      <w:r w:rsidRPr="005D7DC7">
        <w:rPr>
          <w:sz w:val="28"/>
          <w:szCs w:val="28"/>
        </w:rPr>
        <w:t xml:space="preserve">GO through these tutorials for </w:t>
      </w:r>
      <w:proofErr w:type="spellStart"/>
      <w:r w:rsidRPr="005D7DC7">
        <w:rPr>
          <w:sz w:val="28"/>
          <w:szCs w:val="28"/>
        </w:rPr>
        <w:t>arduino</w:t>
      </w:r>
      <w:proofErr w:type="spellEnd"/>
      <w:r w:rsidRPr="005D7DC7">
        <w:rPr>
          <w:sz w:val="28"/>
          <w:szCs w:val="28"/>
        </w:rPr>
        <w:t xml:space="preserve"> interfacing with the solenoid valve:</w:t>
      </w:r>
    </w:p>
    <w:p w:rsidR="00353157" w:rsidRPr="005D7DC7" w:rsidRDefault="00353157" w:rsidP="005D7DC7">
      <w:pPr>
        <w:rPr>
          <w:sz w:val="28"/>
          <w:szCs w:val="28"/>
        </w:rPr>
      </w:pPr>
      <w:hyperlink r:id="rId18" w:history="1">
        <w:r w:rsidRPr="00855096">
          <w:rPr>
            <w:rStyle w:val="Hyperlink"/>
            <w:sz w:val="28"/>
            <w:szCs w:val="28"/>
          </w:rPr>
          <w:t>https://www.bc-robotics.com/tutorials/controlling-a-solenoid-valve-with-a</w:t>
        </w:r>
      </w:hyperlink>
      <w:r>
        <w:rPr>
          <w:sz w:val="28"/>
          <w:szCs w:val="28"/>
        </w:rPr>
        <w:t xml:space="preserve">  </w:t>
      </w:r>
      <w:proofErr w:type="spellStart"/>
      <w:r w:rsidRPr="005D7DC7">
        <w:rPr>
          <w:sz w:val="28"/>
          <w:szCs w:val="28"/>
        </w:rPr>
        <w:t>rduino</w:t>
      </w:r>
      <w:proofErr w:type="spellEnd"/>
      <w:r w:rsidRPr="005D7DC7">
        <w:rPr>
          <w:sz w:val="28"/>
          <w:szCs w:val="28"/>
        </w:rPr>
        <w:t>/</w:t>
      </w:r>
      <w:r>
        <w:rPr>
          <w:sz w:val="28"/>
          <w:szCs w:val="28"/>
        </w:rPr>
        <w:t xml:space="preserve">     (code is similar that to blink LED)</w:t>
      </w:r>
    </w:p>
    <w:p w:rsidR="00353157" w:rsidRPr="005D7DC7" w:rsidRDefault="00353157">
      <w:pPr>
        <w:rPr>
          <w:b/>
          <w:sz w:val="28"/>
          <w:szCs w:val="28"/>
          <w:u w:val="single"/>
        </w:rPr>
      </w:pPr>
      <w:r>
        <w:rPr>
          <w:b/>
          <w:sz w:val="28"/>
          <w:szCs w:val="28"/>
          <w:u w:val="single"/>
        </w:rPr>
        <w:t xml:space="preserve">  </w:t>
      </w:r>
    </w:p>
    <w:p w:rsidR="00353157" w:rsidRPr="005D7DC7" w:rsidRDefault="00353157" w:rsidP="00486835">
      <w:pPr>
        <w:shd w:val="clear" w:color="auto" w:fill="FBFBFB"/>
        <w:spacing w:after="120" w:line="240" w:lineRule="auto"/>
        <w:outlineLvl w:val="1"/>
        <w:rPr>
          <w:rFonts w:ascii="Arial" w:eastAsia="Times New Roman" w:hAnsi="Arial" w:cs="Arial"/>
          <w:b/>
          <w:color w:val="333333"/>
          <w:sz w:val="28"/>
          <w:szCs w:val="28"/>
          <w:u w:val="single"/>
        </w:rPr>
      </w:pPr>
      <w:r w:rsidRPr="005D7DC7">
        <w:rPr>
          <w:rFonts w:ascii="Arial" w:eastAsia="Times New Roman" w:hAnsi="Arial" w:cs="Arial"/>
          <w:b/>
          <w:color w:val="333333"/>
          <w:sz w:val="28"/>
          <w:szCs w:val="28"/>
          <w:u w:val="single"/>
        </w:rPr>
        <w:t>Pneumatic Actuated</w:t>
      </w:r>
    </w:p>
    <w:p w:rsidR="00353157" w:rsidRPr="005D7DC7" w:rsidRDefault="00353157" w:rsidP="00486835">
      <w:pPr>
        <w:shd w:val="clear" w:color="auto" w:fill="FBFBFB"/>
        <w:spacing w:after="120" w:line="384" w:lineRule="atLeast"/>
        <w:rPr>
          <w:rFonts w:ascii="Arial" w:eastAsia="Times New Roman" w:hAnsi="Arial" w:cs="Arial"/>
          <w:color w:val="333333"/>
          <w:sz w:val="28"/>
          <w:szCs w:val="28"/>
        </w:rPr>
      </w:pPr>
      <w:r w:rsidRPr="005D7DC7">
        <w:rPr>
          <w:rFonts w:ascii="Arial" w:eastAsia="Times New Roman" w:hAnsi="Arial" w:cs="Arial"/>
          <w:color w:val="333333"/>
          <w:sz w:val="28"/>
          <w:szCs w:val="28"/>
        </w:rPr>
        <w:t xml:space="preserve">Pneumatic actuation refers to a valve being tripped through the use of compressed air (gas). At a particular point in an industrial or manufacturing </w:t>
      </w:r>
      <w:r w:rsidRPr="005D7DC7">
        <w:rPr>
          <w:rFonts w:ascii="Arial" w:eastAsia="Times New Roman" w:hAnsi="Arial" w:cs="Arial"/>
          <w:color w:val="333333"/>
          <w:sz w:val="28"/>
          <w:szCs w:val="28"/>
        </w:rPr>
        <w:lastRenderedPageBreak/>
        <w:t>process, compressed air is released, causing a valve to open or close. The combination of solenoids and pneumatics is twofold. Solenoid valves are used in pneumatic processes and solenoid valves and pneumatic valves are used in combination. The combined valve is called a piloted valve. The larger solenoid valve is triggered by the smaller pneumatic valve. The pneumatic valve can act as an air cylinder contained in a main valve. A pneumatic solenoid valve is also referred to as a compressed air pilot valve.</w:t>
      </w:r>
    </w:p>
    <w:p w:rsidR="00353157" w:rsidRPr="005D7DC7" w:rsidRDefault="00353157">
      <w:pPr>
        <w:rPr>
          <w:sz w:val="28"/>
          <w:szCs w:val="28"/>
        </w:rPr>
      </w:pPr>
    </w:p>
    <w:p w:rsidR="00353157" w:rsidRPr="005D7DC7" w:rsidRDefault="00353157" w:rsidP="00434F9C">
      <w:pPr>
        <w:pStyle w:val="Heading2"/>
        <w:shd w:val="clear" w:color="auto" w:fill="FBFBFB"/>
        <w:spacing w:before="0" w:beforeAutospacing="0" w:after="120" w:afterAutospacing="0"/>
        <w:rPr>
          <w:rFonts w:ascii="Arial" w:hAnsi="Arial" w:cs="Arial"/>
          <w:b w:val="0"/>
          <w:bCs w:val="0"/>
          <w:color w:val="333333"/>
          <w:sz w:val="28"/>
          <w:szCs w:val="28"/>
          <w:u w:val="single"/>
        </w:rPr>
      </w:pPr>
      <w:r w:rsidRPr="005D7DC7">
        <w:rPr>
          <w:rFonts w:ascii="Arial" w:hAnsi="Arial" w:cs="Arial"/>
          <w:b w:val="0"/>
          <w:bCs w:val="0"/>
          <w:color w:val="333333"/>
          <w:sz w:val="28"/>
          <w:szCs w:val="28"/>
          <w:u w:val="single"/>
        </w:rPr>
        <w:t>Types of Pneumatic Solenoid Valves</w:t>
      </w:r>
    </w:p>
    <w:p w:rsidR="00353157" w:rsidRPr="005D7DC7" w:rsidRDefault="00353157" w:rsidP="00434F9C">
      <w:pPr>
        <w:pStyle w:val="NormalWeb"/>
        <w:shd w:val="clear" w:color="auto" w:fill="FBFBFB"/>
        <w:spacing w:before="0" w:beforeAutospacing="0" w:after="120" w:afterAutospacing="0" w:line="384" w:lineRule="atLeast"/>
        <w:rPr>
          <w:rFonts w:ascii="Arial" w:hAnsi="Arial" w:cs="Arial"/>
          <w:color w:val="333333"/>
          <w:sz w:val="28"/>
          <w:szCs w:val="28"/>
        </w:rPr>
      </w:pPr>
      <w:r w:rsidRPr="005D7DC7">
        <w:rPr>
          <w:rFonts w:ascii="Arial" w:hAnsi="Arial" w:cs="Arial"/>
          <w:color w:val="333333"/>
          <w:sz w:val="28"/>
          <w:szCs w:val="28"/>
        </w:rPr>
        <w:t>Valves can be designated as internally piloted or externally piloted. The valves can further be categorized by the number of connections or paths for flow they contain. Externally piloted valves use an external source of air pressure. Internally piloted use an internal source of air pressure. Two-way piloted valves can be used in dust collector systems. An internally driven pilot valve with four-way connections are generally found in pneumatic operations and are used to move double action cylinders. Pneumatic solenoid valves can be designed as stackable.</w:t>
      </w:r>
    </w:p>
    <w:p w:rsidR="00353157" w:rsidRPr="005D7DC7" w:rsidRDefault="00353157">
      <w:pPr>
        <w:rPr>
          <w:sz w:val="28"/>
          <w:szCs w:val="28"/>
        </w:rPr>
      </w:pPr>
    </w:p>
    <w:p w:rsidR="00353157" w:rsidRPr="005D7DC7" w:rsidRDefault="00353157">
      <w:pPr>
        <w:rPr>
          <w:sz w:val="28"/>
          <w:szCs w:val="28"/>
        </w:rPr>
      </w:pPr>
    </w:p>
    <w:p w:rsidR="00353157" w:rsidRPr="005D7DC7" w:rsidRDefault="00353157" w:rsidP="00434F9C">
      <w:pPr>
        <w:pStyle w:val="Heading3"/>
        <w:spacing w:before="0"/>
        <w:rPr>
          <w:rFonts w:ascii="Verdana" w:hAnsi="Verdana"/>
          <w:color w:val="646464"/>
          <w:sz w:val="28"/>
          <w:szCs w:val="28"/>
        </w:rPr>
      </w:pPr>
      <w:r w:rsidRPr="005D7DC7">
        <w:rPr>
          <w:rFonts w:ascii="Verdana" w:hAnsi="Verdana"/>
          <w:color w:val="646464"/>
          <w:sz w:val="28"/>
          <w:szCs w:val="28"/>
        </w:rPr>
        <w:t>How is a solenoid operated valve being made?</w:t>
      </w:r>
    </w:p>
    <w:p w:rsidR="00353157" w:rsidRPr="005D7DC7" w:rsidRDefault="00353157" w:rsidP="00434F9C">
      <w:pPr>
        <w:pStyle w:val="Heading2"/>
        <w:spacing w:before="0" w:beforeAutospacing="0" w:after="60" w:afterAutospacing="0"/>
        <w:rPr>
          <w:caps/>
          <w:color w:val="666666"/>
          <w:sz w:val="28"/>
          <w:szCs w:val="28"/>
        </w:rPr>
      </w:pPr>
      <w:r w:rsidRPr="005D7DC7">
        <w:rPr>
          <w:caps/>
          <w:color w:val="666666"/>
          <w:sz w:val="28"/>
          <w:szCs w:val="28"/>
        </w:rPr>
        <w:t>THERE ARE 5 MAIN PARAMETERS TO CONSIDER WHEN SELECTING A VALVE:</w:t>
      </w:r>
    </w:p>
    <w:p w:rsidR="00353157" w:rsidRPr="005D7DC7" w:rsidRDefault="00353157" w:rsidP="00434F9C">
      <w:pPr>
        <w:numPr>
          <w:ilvl w:val="0"/>
          <w:numId w:val="1"/>
        </w:numPr>
        <w:spacing w:before="100" w:beforeAutospacing="1" w:after="100" w:afterAutospacing="1" w:line="240" w:lineRule="auto"/>
        <w:rPr>
          <w:sz w:val="28"/>
          <w:szCs w:val="28"/>
        </w:rPr>
      </w:pPr>
      <w:proofErr w:type="spellStart"/>
      <w:r w:rsidRPr="005D7DC7">
        <w:rPr>
          <w:sz w:val="28"/>
          <w:szCs w:val="28"/>
        </w:rPr>
        <w:t>Cv</w:t>
      </w:r>
      <w:proofErr w:type="spellEnd"/>
    </w:p>
    <w:p w:rsidR="00353157" w:rsidRPr="005D7DC7" w:rsidRDefault="00353157" w:rsidP="00434F9C">
      <w:pPr>
        <w:numPr>
          <w:ilvl w:val="0"/>
          <w:numId w:val="1"/>
        </w:numPr>
        <w:spacing w:before="100" w:beforeAutospacing="1" w:after="100" w:afterAutospacing="1" w:line="240" w:lineRule="auto"/>
        <w:rPr>
          <w:sz w:val="28"/>
          <w:szCs w:val="28"/>
        </w:rPr>
      </w:pPr>
      <w:r w:rsidRPr="005D7DC7">
        <w:rPr>
          <w:sz w:val="28"/>
          <w:szCs w:val="28"/>
        </w:rPr>
        <w:t>media compatibility</w:t>
      </w:r>
    </w:p>
    <w:p w:rsidR="00353157" w:rsidRPr="005D7DC7" w:rsidRDefault="00353157" w:rsidP="00434F9C">
      <w:pPr>
        <w:numPr>
          <w:ilvl w:val="0"/>
          <w:numId w:val="1"/>
        </w:numPr>
        <w:spacing w:before="100" w:beforeAutospacing="1" w:after="100" w:afterAutospacing="1" w:line="240" w:lineRule="auto"/>
        <w:rPr>
          <w:sz w:val="28"/>
          <w:szCs w:val="28"/>
        </w:rPr>
      </w:pPr>
      <w:r w:rsidRPr="005D7DC7">
        <w:rPr>
          <w:sz w:val="28"/>
          <w:szCs w:val="28"/>
        </w:rPr>
        <w:t>pressure</w:t>
      </w:r>
    </w:p>
    <w:p w:rsidR="00353157" w:rsidRPr="005D7DC7" w:rsidRDefault="00353157" w:rsidP="00434F9C">
      <w:pPr>
        <w:numPr>
          <w:ilvl w:val="0"/>
          <w:numId w:val="1"/>
        </w:numPr>
        <w:spacing w:before="100" w:beforeAutospacing="1" w:after="100" w:afterAutospacing="1" w:line="240" w:lineRule="auto"/>
        <w:rPr>
          <w:sz w:val="28"/>
          <w:szCs w:val="28"/>
        </w:rPr>
      </w:pPr>
      <w:r w:rsidRPr="005D7DC7">
        <w:rPr>
          <w:sz w:val="28"/>
          <w:szCs w:val="28"/>
        </w:rPr>
        <w:t>temperature</w:t>
      </w:r>
    </w:p>
    <w:p w:rsidR="00353157" w:rsidRPr="005D7DC7" w:rsidRDefault="00353157" w:rsidP="00434F9C">
      <w:pPr>
        <w:numPr>
          <w:ilvl w:val="0"/>
          <w:numId w:val="1"/>
        </w:numPr>
        <w:spacing w:before="100" w:beforeAutospacing="1" w:after="100" w:afterAutospacing="1" w:line="240" w:lineRule="auto"/>
        <w:rPr>
          <w:sz w:val="28"/>
          <w:szCs w:val="28"/>
        </w:rPr>
      </w:pPr>
      <w:r w:rsidRPr="005D7DC7">
        <w:rPr>
          <w:sz w:val="28"/>
          <w:szCs w:val="28"/>
        </w:rPr>
        <w:t>process fitting</w:t>
      </w:r>
    </w:p>
    <w:p w:rsidR="00353157" w:rsidRPr="005D7DC7" w:rsidRDefault="00353157" w:rsidP="00434F9C">
      <w:pPr>
        <w:spacing w:after="0"/>
        <w:rPr>
          <w:sz w:val="28"/>
          <w:szCs w:val="28"/>
        </w:rPr>
      </w:pPr>
      <w:r w:rsidRPr="005D7DC7">
        <w:rPr>
          <w:rFonts w:ascii="Verdana" w:hAnsi="Verdana"/>
          <w:color w:val="5C5C5C"/>
          <w:sz w:val="28"/>
          <w:szCs w:val="28"/>
        </w:rPr>
        <w:t xml:space="preserve">Solenoid valve is a control units which, when electrically energized or de-energized, either shut off or allow fluid flow. The actuator takes the form of an electromagnet. When energized, a </w:t>
      </w:r>
      <w:r w:rsidRPr="005D7DC7">
        <w:rPr>
          <w:rFonts w:ascii="Verdana" w:hAnsi="Verdana"/>
          <w:color w:val="5C5C5C"/>
          <w:sz w:val="28"/>
          <w:szCs w:val="28"/>
        </w:rPr>
        <w:lastRenderedPageBreak/>
        <w:t>magnetic field builds up which pulls a plunger or pivoted armature against the action of a spring. When de-energized, the plunger or pivoted armature is returned to its original position by the spring action. </w:t>
      </w:r>
      <w:r w:rsidRPr="005D7DC7">
        <w:rPr>
          <w:rFonts w:ascii="Verdana" w:hAnsi="Verdana"/>
          <w:color w:val="5C5C5C"/>
          <w:sz w:val="28"/>
          <w:szCs w:val="28"/>
        </w:rPr>
        <w:br/>
      </w:r>
      <w:r w:rsidRPr="005D7DC7">
        <w:rPr>
          <w:rFonts w:ascii="Verdana" w:hAnsi="Verdana"/>
          <w:color w:val="5C5C5C"/>
          <w:sz w:val="28"/>
          <w:szCs w:val="28"/>
        </w:rPr>
        <w:br/>
      </w:r>
    </w:p>
    <w:p w:rsidR="00353157" w:rsidRPr="005D7DC7" w:rsidRDefault="00353157" w:rsidP="00434F9C">
      <w:pPr>
        <w:pStyle w:val="Heading3"/>
        <w:spacing w:before="0"/>
        <w:rPr>
          <w:rFonts w:ascii="Verdana" w:hAnsi="Verdana"/>
          <w:color w:val="646464"/>
          <w:sz w:val="28"/>
          <w:szCs w:val="28"/>
        </w:rPr>
      </w:pPr>
      <w:r w:rsidRPr="005D7DC7">
        <w:rPr>
          <w:rFonts w:ascii="Verdana" w:hAnsi="Verdana"/>
          <w:color w:val="646464"/>
          <w:sz w:val="28"/>
          <w:szCs w:val="28"/>
        </w:rPr>
        <w:t>How does a solenoid valve operate?</w:t>
      </w:r>
    </w:p>
    <w:p w:rsidR="00353157" w:rsidRPr="005D7DC7" w:rsidRDefault="00353157" w:rsidP="00434F9C">
      <w:pPr>
        <w:rPr>
          <w:rFonts w:ascii="Verdana" w:hAnsi="Verdana"/>
          <w:b/>
          <w:bCs/>
          <w:color w:val="5C5C5C"/>
          <w:sz w:val="28"/>
          <w:szCs w:val="28"/>
        </w:rPr>
      </w:pPr>
      <w:r w:rsidRPr="005D7DC7">
        <w:rPr>
          <w:rFonts w:ascii="Verdana" w:hAnsi="Verdana"/>
          <w:color w:val="5C5C5C"/>
          <w:sz w:val="28"/>
          <w:szCs w:val="28"/>
        </w:rPr>
        <w:t>To the mode of actuation, a distinction is made between direct- valves, internally piloted valves, and externally piloted valves. A further distinguishing feature is the number of port connections or the number of flow paths ("ways"). </w:t>
      </w:r>
      <w:r w:rsidRPr="005D7DC7">
        <w:rPr>
          <w:rFonts w:ascii="Verdana" w:hAnsi="Verdana"/>
          <w:color w:val="5C5C5C"/>
          <w:sz w:val="28"/>
          <w:szCs w:val="28"/>
        </w:rPr>
        <w:br/>
      </w:r>
      <w:r w:rsidRPr="005D7DC7">
        <w:rPr>
          <w:rFonts w:ascii="Verdana" w:hAnsi="Verdana"/>
          <w:color w:val="5C5C5C"/>
          <w:sz w:val="28"/>
          <w:szCs w:val="28"/>
        </w:rPr>
        <w:br/>
      </w:r>
    </w:p>
    <w:p w:rsidR="00353157" w:rsidRPr="005D7DC7" w:rsidRDefault="00353157" w:rsidP="00434F9C">
      <w:pPr>
        <w:pStyle w:val="Heading3"/>
        <w:spacing w:before="0"/>
        <w:rPr>
          <w:rFonts w:ascii="Verdana" w:hAnsi="Verdana"/>
          <w:color w:val="646464"/>
          <w:sz w:val="28"/>
          <w:szCs w:val="28"/>
        </w:rPr>
      </w:pPr>
      <w:r w:rsidRPr="005D7DC7">
        <w:rPr>
          <w:rFonts w:ascii="Verdana" w:hAnsi="Verdana"/>
          <w:color w:val="646464"/>
          <w:sz w:val="28"/>
          <w:szCs w:val="28"/>
        </w:rPr>
        <w:t>Direct-acting solenoid valve</w:t>
      </w:r>
    </w:p>
    <w:p w:rsidR="00353157" w:rsidRPr="005D7DC7" w:rsidRDefault="00353157" w:rsidP="00434F9C">
      <w:pPr>
        <w:rPr>
          <w:rFonts w:ascii="Verdana" w:hAnsi="Verdana"/>
          <w:b/>
          <w:bCs/>
          <w:color w:val="5C5C5C"/>
          <w:sz w:val="28"/>
          <w:szCs w:val="28"/>
        </w:rPr>
      </w:pPr>
      <w:r w:rsidRPr="005D7DC7">
        <w:rPr>
          <w:rFonts w:ascii="Verdana" w:hAnsi="Verdana"/>
          <w:color w:val="5C5C5C"/>
          <w:sz w:val="28"/>
          <w:szCs w:val="28"/>
        </w:rPr>
        <w:br/>
        <w:t>With a direct-acting solenoid valve, the seat seal is attached to the solenoid core. In the de-energized condition, a seat orifice is closed, which opens when the valve is energized. </w:t>
      </w:r>
      <w:r w:rsidRPr="005D7DC7">
        <w:rPr>
          <w:rFonts w:ascii="Verdana" w:hAnsi="Verdana"/>
          <w:color w:val="5C5C5C"/>
          <w:sz w:val="28"/>
          <w:szCs w:val="28"/>
        </w:rPr>
        <w:br/>
      </w:r>
      <w:r w:rsidRPr="005D7DC7">
        <w:rPr>
          <w:rFonts w:ascii="Verdana" w:hAnsi="Verdana"/>
          <w:color w:val="5C5C5C"/>
          <w:sz w:val="28"/>
          <w:szCs w:val="28"/>
        </w:rPr>
        <w:br/>
      </w:r>
    </w:p>
    <w:p w:rsidR="00353157" w:rsidRPr="005D7DC7" w:rsidRDefault="00353157" w:rsidP="00434F9C">
      <w:pPr>
        <w:pStyle w:val="Heading3"/>
        <w:spacing w:before="0"/>
        <w:rPr>
          <w:rFonts w:ascii="Verdana" w:hAnsi="Verdana"/>
          <w:color w:val="646464"/>
          <w:sz w:val="28"/>
          <w:szCs w:val="28"/>
        </w:rPr>
      </w:pPr>
      <w:r w:rsidRPr="005D7DC7">
        <w:rPr>
          <w:rFonts w:ascii="Verdana" w:hAnsi="Verdana"/>
          <w:color w:val="646464"/>
          <w:sz w:val="28"/>
          <w:szCs w:val="28"/>
        </w:rPr>
        <w:t>Direct-acting 2-way solenoid valve</w:t>
      </w:r>
    </w:p>
    <w:p w:rsidR="00353157" w:rsidRPr="005D7DC7" w:rsidRDefault="00353157" w:rsidP="00434F9C">
      <w:pPr>
        <w:rPr>
          <w:rFonts w:ascii="Verdana" w:hAnsi="Verdana"/>
          <w:b/>
          <w:bCs/>
          <w:color w:val="5C5C5C"/>
          <w:sz w:val="28"/>
          <w:szCs w:val="28"/>
        </w:rPr>
      </w:pPr>
      <w:r w:rsidRPr="005D7DC7">
        <w:rPr>
          <w:rFonts w:ascii="Verdana" w:hAnsi="Verdana"/>
          <w:color w:val="5C5C5C"/>
          <w:sz w:val="28"/>
          <w:szCs w:val="28"/>
        </w:rPr>
        <w:br/>
      </w:r>
      <w:r w:rsidRPr="005D7DC7">
        <w:rPr>
          <w:rFonts w:ascii="Verdana" w:hAnsi="Verdana"/>
          <w:noProof/>
          <w:color w:val="646464"/>
          <w:sz w:val="28"/>
          <w:szCs w:val="28"/>
        </w:rPr>
        <w:drawing>
          <wp:anchor distT="0" distB="0" distL="0" distR="0" simplePos="0" relativeHeight="251659264" behindDoc="0" locked="0" layoutInCell="1" allowOverlap="0">
            <wp:simplePos x="0" y="0"/>
            <wp:positionH relativeFrom="column">
              <wp:align>right</wp:align>
            </wp:positionH>
            <wp:positionV relativeFrom="line">
              <wp:posOffset>0</wp:posOffset>
            </wp:positionV>
            <wp:extent cx="1028700" cy="1457325"/>
            <wp:effectExtent l="19050" t="0" r="0" b="0"/>
            <wp:wrapSquare wrapText="bothSides"/>
            <wp:docPr id="2" name="Picture 2" descr="inlet port and one outlet port solenoid val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let port and one outlet port solenoid valve"/>
                    <pic:cNvPicPr>
                      <a:picLocks noChangeAspect="1" noChangeArrowheads="1"/>
                    </pic:cNvPicPr>
                  </pic:nvPicPr>
                  <pic:blipFill>
                    <a:blip r:embed="rId19"/>
                    <a:srcRect/>
                    <a:stretch>
                      <a:fillRect/>
                    </a:stretch>
                  </pic:blipFill>
                  <pic:spPr bwMode="auto">
                    <a:xfrm>
                      <a:off x="0" y="0"/>
                      <a:ext cx="1028700" cy="1457325"/>
                    </a:xfrm>
                    <a:prstGeom prst="rect">
                      <a:avLst/>
                    </a:prstGeom>
                    <a:noFill/>
                    <a:ln w="9525">
                      <a:noFill/>
                      <a:miter lim="800000"/>
                      <a:headEnd/>
                      <a:tailEnd/>
                    </a:ln>
                  </pic:spPr>
                </pic:pic>
              </a:graphicData>
            </a:graphic>
          </wp:anchor>
        </w:drawing>
      </w:r>
      <w:r w:rsidRPr="005D7DC7">
        <w:rPr>
          <w:rFonts w:ascii="Verdana" w:hAnsi="Verdana"/>
          <w:color w:val="5C5C5C"/>
          <w:sz w:val="28"/>
          <w:szCs w:val="28"/>
        </w:rPr>
        <w:t>Two-way solenoid operated valves are shut-off valves with one inlet port and one outlet port (Fig. 1). In the de-energized condition, the core spring, assisted by the fluid pressure, holds the valve seal on the valve seat to shut off the flow. When energized, the core and seal are pulled into the solenoid coil and the valve opens. The electro-magnetic force is greater than the combined spring force and the static and dynamic pressure forces of the medium.</w:t>
      </w:r>
      <w:r w:rsidRPr="005D7DC7">
        <w:rPr>
          <w:rFonts w:ascii="Verdana" w:hAnsi="Verdana"/>
          <w:color w:val="5C5C5C"/>
          <w:sz w:val="28"/>
          <w:szCs w:val="28"/>
        </w:rPr>
        <w:br/>
      </w:r>
      <w:r w:rsidRPr="005D7DC7">
        <w:rPr>
          <w:rFonts w:ascii="Verdana" w:hAnsi="Verdana"/>
          <w:color w:val="5C5C5C"/>
          <w:sz w:val="28"/>
          <w:szCs w:val="28"/>
        </w:rPr>
        <w:br/>
      </w:r>
    </w:p>
    <w:p w:rsidR="00353157" w:rsidRPr="005D7DC7" w:rsidRDefault="00353157" w:rsidP="00434F9C">
      <w:pPr>
        <w:pStyle w:val="Heading3"/>
        <w:spacing w:before="0"/>
        <w:rPr>
          <w:rFonts w:ascii="Verdana" w:hAnsi="Verdana"/>
          <w:color w:val="646464"/>
          <w:sz w:val="28"/>
          <w:szCs w:val="28"/>
        </w:rPr>
      </w:pPr>
      <w:r w:rsidRPr="005D7DC7">
        <w:rPr>
          <w:rFonts w:ascii="Verdana" w:hAnsi="Verdana"/>
          <w:color w:val="646464"/>
          <w:sz w:val="28"/>
          <w:szCs w:val="28"/>
        </w:rPr>
        <w:lastRenderedPageBreak/>
        <w:t>Direct-acting 3-way solenoid valve operation</w:t>
      </w:r>
    </w:p>
    <w:p w:rsidR="00353157" w:rsidRPr="005D7DC7" w:rsidRDefault="00353157" w:rsidP="00434F9C">
      <w:pPr>
        <w:rPr>
          <w:rFonts w:ascii="Verdana" w:hAnsi="Verdana"/>
          <w:b/>
          <w:bCs/>
          <w:color w:val="5C5C5C"/>
          <w:sz w:val="28"/>
          <w:szCs w:val="28"/>
        </w:rPr>
      </w:pPr>
      <w:r w:rsidRPr="005D7DC7">
        <w:rPr>
          <w:rFonts w:ascii="Verdana" w:hAnsi="Verdana"/>
          <w:color w:val="5C5C5C"/>
          <w:sz w:val="28"/>
          <w:szCs w:val="28"/>
        </w:rPr>
        <w:br/>
      </w:r>
      <w:r w:rsidRPr="005D7DC7">
        <w:rPr>
          <w:rFonts w:ascii="Verdana" w:hAnsi="Verdana"/>
          <w:noProof/>
          <w:color w:val="646464"/>
          <w:sz w:val="28"/>
          <w:szCs w:val="28"/>
        </w:rPr>
        <w:drawing>
          <wp:anchor distT="0" distB="0" distL="0" distR="0" simplePos="0" relativeHeight="251660288" behindDoc="0" locked="0" layoutInCell="1" allowOverlap="0">
            <wp:simplePos x="0" y="0"/>
            <wp:positionH relativeFrom="column">
              <wp:align>left</wp:align>
            </wp:positionH>
            <wp:positionV relativeFrom="line">
              <wp:posOffset>0</wp:posOffset>
            </wp:positionV>
            <wp:extent cx="1019175" cy="1838325"/>
            <wp:effectExtent l="19050" t="0" r="9525" b="0"/>
            <wp:wrapSquare wrapText="bothSides"/>
            <wp:docPr id="3" name="Picture 3" descr="3-way solenoid val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way solenoid valve"/>
                    <pic:cNvPicPr>
                      <a:picLocks noChangeAspect="1" noChangeArrowheads="1"/>
                    </pic:cNvPicPr>
                  </pic:nvPicPr>
                  <pic:blipFill>
                    <a:blip r:embed="rId20"/>
                    <a:srcRect/>
                    <a:stretch>
                      <a:fillRect/>
                    </a:stretch>
                  </pic:blipFill>
                  <pic:spPr bwMode="auto">
                    <a:xfrm>
                      <a:off x="0" y="0"/>
                      <a:ext cx="1019175" cy="1838325"/>
                    </a:xfrm>
                    <a:prstGeom prst="rect">
                      <a:avLst/>
                    </a:prstGeom>
                    <a:noFill/>
                    <a:ln w="9525">
                      <a:noFill/>
                      <a:miter lim="800000"/>
                      <a:headEnd/>
                      <a:tailEnd/>
                    </a:ln>
                  </pic:spPr>
                </pic:pic>
              </a:graphicData>
            </a:graphic>
          </wp:anchor>
        </w:drawing>
      </w:r>
      <w:r w:rsidRPr="005D7DC7">
        <w:rPr>
          <w:rFonts w:ascii="Verdana" w:hAnsi="Verdana"/>
          <w:color w:val="5C5C5C"/>
          <w:sz w:val="28"/>
          <w:szCs w:val="28"/>
        </w:rPr>
        <w:t>Three-way solenoid operated valves have three port connections and two valve seats. One valve seal always remains open and the other closed in the de-energized mode. When the coil is energized, the mode reverses. The 3-way solenoid valve shown in Fig. 2 is designed with a plunger type core. Various valve operations can be obtained according to how the fluid medium is connected to the working ports in Fig. 2. The fluid pressure builds up under the valve seat. With the solenoid coil de-energized, a conical spring holds the lower core seal tightly against the valve seat and shuts off the fluid flow. Port A is exhausted through R. When the coil is energized the core is pulled in, the valve seat at Port R is sealed off by the spring-loaded upper core seal. The fluid medium now flows from P to A. </w:t>
      </w:r>
      <w:r w:rsidRPr="005D7DC7">
        <w:rPr>
          <w:rFonts w:ascii="Verdana" w:hAnsi="Verdana"/>
          <w:noProof/>
          <w:color w:val="646464"/>
          <w:sz w:val="28"/>
          <w:szCs w:val="28"/>
        </w:rPr>
        <w:drawing>
          <wp:anchor distT="0" distB="0" distL="0" distR="0" simplePos="0" relativeHeight="251661312" behindDoc="0" locked="0" layoutInCell="1" allowOverlap="0">
            <wp:simplePos x="0" y="0"/>
            <wp:positionH relativeFrom="column">
              <wp:align>right</wp:align>
            </wp:positionH>
            <wp:positionV relativeFrom="line">
              <wp:posOffset>0</wp:posOffset>
            </wp:positionV>
            <wp:extent cx="914400" cy="1762125"/>
            <wp:effectExtent l="19050" t="0" r="0" b="0"/>
            <wp:wrapSquare wrapText="bothSides"/>
            <wp:docPr id="4" name="Picture 4" descr="Pivoted-armature solenoid valv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ivoted-armature solenoid valve "/>
                    <pic:cNvPicPr>
                      <a:picLocks noChangeAspect="1" noChangeArrowheads="1"/>
                    </pic:cNvPicPr>
                  </pic:nvPicPr>
                  <pic:blipFill>
                    <a:blip r:embed="rId21"/>
                    <a:srcRect/>
                    <a:stretch>
                      <a:fillRect/>
                    </a:stretch>
                  </pic:blipFill>
                  <pic:spPr bwMode="auto">
                    <a:xfrm>
                      <a:off x="0" y="0"/>
                      <a:ext cx="914400" cy="1762125"/>
                    </a:xfrm>
                    <a:prstGeom prst="rect">
                      <a:avLst/>
                    </a:prstGeom>
                    <a:noFill/>
                    <a:ln w="9525">
                      <a:noFill/>
                      <a:miter lim="800000"/>
                      <a:headEnd/>
                      <a:tailEnd/>
                    </a:ln>
                  </pic:spPr>
                </pic:pic>
              </a:graphicData>
            </a:graphic>
          </wp:anchor>
        </w:drawing>
      </w:r>
      <w:r w:rsidRPr="005D7DC7">
        <w:rPr>
          <w:rFonts w:ascii="Verdana" w:hAnsi="Verdana"/>
          <w:color w:val="5C5C5C"/>
          <w:sz w:val="28"/>
          <w:szCs w:val="28"/>
        </w:rPr>
        <w:t>Unlike the versions with plunger-type cores, pivoted-armature valves have all port connections in the valve body. An isolating diaphragm ensures that the fluid medium does not come into contact with the solenoid coil chamber. Pivoted-armature valves can be used to obtain any 3-way valve operation. The basic design principle is shown in Fig. 3. Pivoted-armature valves are provided with manual override as a standard feature. </w:t>
      </w:r>
      <w:r w:rsidRPr="005D7DC7">
        <w:rPr>
          <w:rFonts w:ascii="Verdana" w:hAnsi="Verdana"/>
          <w:color w:val="5C5C5C"/>
          <w:sz w:val="28"/>
          <w:szCs w:val="28"/>
        </w:rPr>
        <w:br/>
      </w:r>
      <w:r w:rsidRPr="005D7DC7">
        <w:rPr>
          <w:rFonts w:ascii="Verdana" w:hAnsi="Verdana"/>
          <w:color w:val="5C5C5C"/>
          <w:sz w:val="28"/>
          <w:szCs w:val="28"/>
        </w:rPr>
        <w:br/>
      </w:r>
    </w:p>
    <w:p w:rsidR="00353157" w:rsidRPr="005D7DC7" w:rsidRDefault="00353157" w:rsidP="00434F9C">
      <w:pPr>
        <w:pStyle w:val="Heading3"/>
        <w:spacing w:before="0"/>
        <w:rPr>
          <w:rFonts w:ascii="Verdana" w:hAnsi="Verdana"/>
          <w:color w:val="646464"/>
          <w:sz w:val="28"/>
          <w:szCs w:val="28"/>
        </w:rPr>
      </w:pPr>
      <w:r w:rsidRPr="005D7DC7">
        <w:rPr>
          <w:rFonts w:ascii="Verdana" w:hAnsi="Verdana"/>
          <w:color w:val="646464"/>
          <w:sz w:val="28"/>
          <w:szCs w:val="28"/>
        </w:rPr>
        <w:t>Internally piloted solenoid valve</w:t>
      </w:r>
    </w:p>
    <w:p w:rsidR="00353157" w:rsidRPr="005D7DC7" w:rsidRDefault="00353157" w:rsidP="00434F9C">
      <w:pPr>
        <w:rPr>
          <w:rFonts w:ascii="Verdana" w:hAnsi="Verdana"/>
          <w:b/>
          <w:bCs/>
          <w:color w:val="5C5C5C"/>
          <w:sz w:val="28"/>
          <w:szCs w:val="28"/>
        </w:rPr>
      </w:pPr>
      <w:r w:rsidRPr="005D7DC7">
        <w:rPr>
          <w:rFonts w:ascii="Verdana" w:hAnsi="Verdana"/>
          <w:color w:val="5C5C5C"/>
          <w:sz w:val="28"/>
          <w:szCs w:val="28"/>
        </w:rPr>
        <w:br/>
        <w:t xml:space="preserve">With direct-acting valves, the static pressure forces increase with increasing orifice diameter which means that the magnetic forces, required to overcome the pressure forces, become correspondingly larger. Internally piloted solenoid valves are therefore employed for switching higher pressures in conjunction </w:t>
      </w:r>
      <w:r w:rsidRPr="005D7DC7">
        <w:rPr>
          <w:rFonts w:ascii="Verdana" w:hAnsi="Verdana"/>
          <w:color w:val="5C5C5C"/>
          <w:sz w:val="28"/>
          <w:szCs w:val="28"/>
        </w:rPr>
        <w:lastRenderedPageBreak/>
        <w:t>with larger orifice sizes; in this case, the differential fluid pressure performs the main work in opening and closing the valve. </w:t>
      </w:r>
      <w:r w:rsidRPr="005D7DC7">
        <w:rPr>
          <w:rFonts w:ascii="Verdana" w:hAnsi="Verdana"/>
          <w:color w:val="5C5C5C"/>
          <w:sz w:val="28"/>
          <w:szCs w:val="28"/>
        </w:rPr>
        <w:br/>
      </w:r>
      <w:r w:rsidRPr="005D7DC7">
        <w:rPr>
          <w:rFonts w:ascii="Verdana" w:hAnsi="Verdana"/>
          <w:color w:val="5C5C5C"/>
          <w:sz w:val="28"/>
          <w:szCs w:val="28"/>
        </w:rPr>
        <w:br/>
      </w:r>
    </w:p>
    <w:p w:rsidR="00353157" w:rsidRPr="005D7DC7" w:rsidRDefault="00353157" w:rsidP="00434F9C">
      <w:pPr>
        <w:pStyle w:val="Heading3"/>
        <w:spacing w:before="0"/>
        <w:rPr>
          <w:rFonts w:ascii="Verdana" w:hAnsi="Verdana"/>
          <w:color w:val="646464"/>
          <w:sz w:val="28"/>
          <w:szCs w:val="28"/>
        </w:rPr>
      </w:pPr>
      <w:r w:rsidRPr="005D7DC7">
        <w:rPr>
          <w:rFonts w:ascii="Verdana" w:hAnsi="Verdana"/>
          <w:color w:val="646464"/>
          <w:sz w:val="28"/>
          <w:szCs w:val="28"/>
        </w:rPr>
        <w:t>Internally piloted 2-way solenoid valve</w:t>
      </w:r>
    </w:p>
    <w:p w:rsidR="00353157" w:rsidRPr="005D7DC7" w:rsidRDefault="00353157" w:rsidP="00434F9C">
      <w:pPr>
        <w:rPr>
          <w:rFonts w:ascii="Verdana" w:hAnsi="Verdana"/>
          <w:b/>
          <w:bCs/>
          <w:color w:val="5C5C5C"/>
          <w:sz w:val="28"/>
          <w:szCs w:val="28"/>
        </w:rPr>
      </w:pPr>
      <w:r w:rsidRPr="005D7DC7">
        <w:rPr>
          <w:rFonts w:ascii="Verdana" w:hAnsi="Verdana"/>
          <w:color w:val="5C5C5C"/>
          <w:sz w:val="28"/>
          <w:szCs w:val="28"/>
        </w:rPr>
        <w:br/>
      </w:r>
      <w:r w:rsidRPr="005D7DC7">
        <w:rPr>
          <w:rFonts w:ascii="Verdana" w:hAnsi="Verdana"/>
          <w:noProof/>
          <w:color w:val="646464"/>
          <w:sz w:val="28"/>
          <w:szCs w:val="28"/>
        </w:rPr>
        <w:drawing>
          <wp:anchor distT="0" distB="0" distL="0" distR="0" simplePos="0" relativeHeight="251662336" behindDoc="0" locked="0" layoutInCell="1" allowOverlap="0">
            <wp:simplePos x="0" y="0"/>
            <wp:positionH relativeFrom="column">
              <wp:align>left</wp:align>
            </wp:positionH>
            <wp:positionV relativeFrom="line">
              <wp:posOffset>0</wp:posOffset>
            </wp:positionV>
            <wp:extent cx="1428750" cy="1514475"/>
            <wp:effectExtent l="19050" t="0" r="0" b="0"/>
            <wp:wrapSquare wrapText="bothSides"/>
            <wp:docPr id="5" name="Picture 5" descr="INTERNALLY PILOTED 2-WAY  SOLENOID VAL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TERNALLY PILOTED 2-WAY  SOLENOID VALVES"/>
                    <pic:cNvPicPr>
                      <a:picLocks noChangeAspect="1" noChangeArrowheads="1"/>
                    </pic:cNvPicPr>
                  </pic:nvPicPr>
                  <pic:blipFill>
                    <a:blip r:embed="rId22"/>
                    <a:srcRect/>
                    <a:stretch>
                      <a:fillRect/>
                    </a:stretch>
                  </pic:blipFill>
                  <pic:spPr bwMode="auto">
                    <a:xfrm>
                      <a:off x="0" y="0"/>
                      <a:ext cx="1428750" cy="1514475"/>
                    </a:xfrm>
                    <a:prstGeom prst="rect">
                      <a:avLst/>
                    </a:prstGeom>
                    <a:noFill/>
                    <a:ln w="9525">
                      <a:noFill/>
                      <a:miter lim="800000"/>
                      <a:headEnd/>
                      <a:tailEnd/>
                    </a:ln>
                  </pic:spPr>
                </pic:pic>
              </a:graphicData>
            </a:graphic>
          </wp:anchor>
        </w:drawing>
      </w:r>
      <w:r w:rsidRPr="005D7DC7">
        <w:rPr>
          <w:rFonts w:ascii="Verdana" w:hAnsi="Verdana"/>
          <w:color w:val="5C5C5C"/>
          <w:sz w:val="28"/>
          <w:szCs w:val="28"/>
        </w:rPr>
        <w:t>Internally piloted solenoid valves are fitted with either a 2- or 3-way solenoid valve. A diaphragm or a piston provides the seal for the main valve seat. The operation of such a valve is indicated in Fig. 4. When the pilot valve is closed, the fluid pressure builds up on both sides of the diaphragm via a bleed orifice. As long as there is a pressure differential between the inlet and outlet ports, a shut-off force is available by virtue of the larger effective area on the top of the diaphragm. When the pilot valve is opened, the pressure is relieved from the upper side of the diaphragm. The greater effective net pressure force from below now raises the diaphragm and opens the valve. In general, internally piloted valves require a minimum pressure differential to ensure satisfactory opening and closing. Omega also offers internally piloted valves, designed with a coupled core and diaphragm that operate at zero pressure differential (Fig. 5). </w:t>
      </w:r>
      <w:r w:rsidRPr="005D7DC7">
        <w:rPr>
          <w:rFonts w:ascii="Verdana" w:hAnsi="Verdana"/>
          <w:noProof/>
          <w:color w:val="646464"/>
          <w:sz w:val="28"/>
          <w:szCs w:val="28"/>
        </w:rPr>
        <w:drawing>
          <wp:anchor distT="0" distB="0" distL="0" distR="0" simplePos="0" relativeHeight="251663360" behindDoc="0" locked="0" layoutInCell="1" allowOverlap="0">
            <wp:simplePos x="0" y="0"/>
            <wp:positionH relativeFrom="column">
              <wp:align>right</wp:align>
            </wp:positionH>
            <wp:positionV relativeFrom="line">
              <wp:posOffset>0</wp:posOffset>
            </wp:positionV>
            <wp:extent cx="800100" cy="2276475"/>
            <wp:effectExtent l="19050" t="0" r="0" b="0"/>
            <wp:wrapSquare wrapText="bothSides"/>
            <wp:docPr id="9" name="Picture 6" descr="NTERNALLY PILOTED MULTI-WAY SOLENOID VAL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TERNALLY PILOTED MULTI-WAY SOLENOID VALVES"/>
                    <pic:cNvPicPr>
                      <a:picLocks noChangeAspect="1" noChangeArrowheads="1"/>
                    </pic:cNvPicPr>
                  </pic:nvPicPr>
                  <pic:blipFill>
                    <a:blip r:embed="rId23"/>
                    <a:srcRect/>
                    <a:stretch>
                      <a:fillRect/>
                    </a:stretch>
                  </pic:blipFill>
                  <pic:spPr bwMode="auto">
                    <a:xfrm>
                      <a:off x="0" y="0"/>
                      <a:ext cx="800100" cy="2276475"/>
                    </a:xfrm>
                    <a:prstGeom prst="rect">
                      <a:avLst/>
                    </a:prstGeom>
                    <a:noFill/>
                    <a:ln w="9525">
                      <a:noFill/>
                      <a:miter lim="800000"/>
                      <a:headEnd/>
                      <a:tailEnd/>
                    </a:ln>
                  </pic:spPr>
                </pic:pic>
              </a:graphicData>
            </a:graphic>
          </wp:anchor>
        </w:drawing>
      </w:r>
      <w:r w:rsidRPr="005D7DC7">
        <w:rPr>
          <w:rFonts w:ascii="Verdana" w:hAnsi="Verdana"/>
          <w:color w:val="5C5C5C"/>
          <w:sz w:val="28"/>
          <w:szCs w:val="28"/>
        </w:rPr>
        <w:br/>
      </w:r>
      <w:r w:rsidRPr="005D7DC7">
        <w:rPr>
          <w:rFonts w:ascii="Verdana" w:hAnsi="Verdana"/>
          <w:color w:val="5C5C5C"/>
          <w:sz w:val="28"/>
          <w:szCs w:val="28"/>
        </w:rPr>
        <w:br/>
      </w:r>
    </w:p>
    <w:p w:rsidR="00353157" w:rsidRPr="005D7DC7" w:rsidRDefault="00353157" w:rsidP="00434F9C">
      <w:pPr>
        <w:pStyle w:val="Heading3"/>
        <w:spacing w:before="0"/>
        <w:rPr>
          <w:rFonts w:ascii="Verdana" w:hAnsi="Verdana"/>
          <w:color w:val="646464"/>
          <w:sz w:val="28"/>
          <w:szCs w:val="28"/>
        </w:rPr>
      </w:pPr>
      <w:r w:rsidRPr="005D7DC7">
        <w:rPr>
          <w:rFonts w:ascii="Verdana" w:hAnsi="Verdana"/>
          <w:color w:val="646464"/>
          <w:sz w:val="28"/>
          <w:szCs w:val="28"/>
        </w:rPr>
        <w:t>Internally piloted multi-way solenoid valve</w:t>
      </w:r>
    </w:p>
    <w:p w:rsidR="00353157" w:rsidRPr="005D7DC7" w:rsidRDefault="00353157" w:rsidP="00434F9C">
      <w:pPr>
        <w:rPr>
          <w:rFonts w:ascii="Verdana" w:hAnsi="Verdana"/>
          <w:b/>
          <w:bCs/>
          <w:color w:val="5C5C5C"/>
          <w:sz w:val="28"/>
          <w:szCs w:val="28"/>
        </w:rPr>
      </w:pPr>
      <w:r w:rsidRPr="005D7DC7">
        <w:rPr>
          <w:rFonts w:ascii="Verdana" w:hAnsi="Verdana"/>
          <w:color w:val="5C5C5C"/>
          <w:sz w:val="28"/>
          <w:szCs w:val="28"/>
        </w:rPr>
        <w:br/>
      </w:r>
      <w:r w:rsidRPr="005D7DC7">
        <w:rPr>
          <w:rFonts w:ascii="Verdana" w:hAnsi="Verdana"/>
          <w:noProof/>
          <w:color w:val="646464"/>
          <w:sz w:val="28"/>
          <w:szCs w:val="28"/>
        </w:rPr>
        <w:drawing>
          <wp:anchor distT="0" distB="0" distL="0" distR="0" simplePos="0" relativeHeight="251664384" behindDoc="0" locked="0" layoutInCell="1" allowOverlap="0">
            <wp:simplePos x="0" y="0"/>
            <wp:positionH relativeFrom="column">
              <wp:align>left</wp:align>
            </wp:positionH>
            <wp:positionV relativeFrom="line">
              <wp:posOffset>0</wp:posOffset>
            </wp:positionV>
            <wp:extent cx="914400" cy="2466975"/>
            <wp:effectExtent l="19050" t="0" r="0" b="0"/>
            <wp:wrapSquare wrapText="bothSides"/>
            <wp:docPr id="10" name="Picture 7" descr="EXTERNALLY PILOTED SOLENOID VAL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XTERNALLY PILOTED SOLENOID VALVES"/>
                    <pic:cNvPicPr>
                      <a:picLocks noChangeAspect="1" noChangeArrowheads="1"/>
                    </pic:cNvPicPr>
                  </pic:nvPicPr>
                  <pic:blipFill>
                    <a:blip r:embed="rId24"/>
                    <a:srcRect/>
                    <a:stretch>
                      <a:fillRect/>
                    </a:stretch>
                  </pic:blipFill>
                  <pic:spPr bwMode="auto">
                    <a:xfrm>
                      <a:off x="0" y="0"/>
                      <a:ext cx="914400" cy="2466975"/>
                    </a:xfrm>
                    <a:prstGeom prst="rect">
                      <a:avLst/>
                    </a:prstGeom>
                    <a:noFill/>
                    <a:ln w="9525">
                      <a:noFill/>
                      <a:miter lim="800000"/>
                      <a:headEnd/>
                      <a:tailEnd/>
                    </a:ln>
                  </pic:spPr>
                </pic:pic>
              </a:graphicData>
            </a:graphic>
          </wp:anchor>
        </w:drawing>
      </w:r>
      <w:r w:rsidRPr="005D7DC7">
        <w:rPr>
          <w:rFonts w:ascii="Verdana" w:hAnsi="Verdana"/>
          <w:color w:val="5C5C5C"/>
          <w:sz w:val="28"/>
          <w:szCs w:val="28"/>
        </w:rPr>
        <w:t xml:space="preserve">Internally piloted 4-way solenoid valves are used mainly in hydraulic and pneumatic applications to actuate double-acting cylinders. These valves have four port connections: a pressure inlet P, two cylinder port connections A and B, and one exhaust port connection R. An internally piloted 4/2-way poppet </w:t>
      </w:r>
      <w:r w:rsidRPr="005D7DC7">
        <w:rPr>
          <w:rFonts w:ascii="Verdana" w:hAnsi="Verdana"/>
          <w:color w:val="5C5C5C"/>
          <w:sz w:val="28"/>
          <w:szCs w:val="28"/>
        </w:rPr>
        <w:lastRenderedPageBreak/>
        <w:t xml:space="preserve">valve is shown in Fig. 6. When de-energized, the pilot valve opens at the connection from the pressure inlet to the pilot channel. Both </w:t>
      </w:r>
      <w:proofErr w:type="spellStart"/>
      <w:r w:rsidRPr="005D7DC7">
        <w:rPr>
          <w:rFonts w:ascii="Verdana" w:hAnsi="Verdana"/>
          <w:color w:val="5C5C5C"/>
          <w:sz w:val="28"/>
          <w:szCs w:val="28"/>
        </w:rPr>
        <w:t>poppets</w:t>
      </w:r>
      <w:proofErr w:type="spellEnd"/>
      <w:r w:rsidRPr="005D7DC7">
        <w:rPr>
          <w:rFonts w:ascii="Verdana" w:hAnsi="Verdana"/>
          <w:color w:val="5C5C5C"/>
          <w:sz w:val="28"/>
          <w:szCs w:val="28"/>
        </w:rPr>
        <w:t xml:space="preserve"> in the main valve are now pressurized and switch over. Now port connection P is connected to A, and B can exhaust via a second restrictor through R. </w:t>
      </w:r>
      <w:r w:rsidRPr="005D7DC7">
        <w:rPr>
          <w:rFonts w:ascii="Verdana" w:hAnsi="Verdana"/>
          <w:color w:val="5C5C5C"/>
          <w:sz w:val="28"/>
          <w:szCs w:val="28"/>
        </w:rPr>
        <w:br/>
      </w:r>
      <w:r w:rsidRPr="005D7DC7">
        <w:rPr>
          <w:rFonts w:ascii="Verdana" w:hAnsi="Verdana"/>
          <w:color w:val="5C5C5C"/>
          <w:sz w:val="28"/>
          <w:szCs w:val="28"/>
        </w:rPr>
        <w:br/>
      </w:r>
    </w:p>
    <w:p w:rsidR="00353157" w:rsidRPr="005D7DC7" w:rsidRDefault="00353157" w:rsidP="00434F9C">
      <w:pPr>
        <w:pStyle w:val="Heading3"/>
        <w:spacing w:before="0"/>
        <w:rPr>
          <w:rFonts w:ascii="Verdana" w:hAnsi="Verdana"/>
          <w:color w:val="646464"/>
          <w:sz w:val="28"/>
          <w:szCs w:val="28"/>
        </w:rPr>
      </w:pPr>
      <w:r w:rsidRPr="005D7DC7">
        <w:rPr>
          <w:rFonts w:ascii="Verdana" w:hAnsi="Verdana"/>
          <w:color w:val="646464"/>
          <w:sz w:val="28"/>
          <w:szCs w:val="28"/>
        </w:rPr>
        <w:t>Externally piloted solenoid valve</w:t>
      </w:r>
    </w:p>
    <w:p w:rsidR="00353157" w:rsidRPr="005D7DC7" w:rsidRDefault="00353157" w:rsidP="00434F9C">
      <w:pPr>
        <w:rPr>
          <w:sz w:val="28"/>
          <w:szCs w:val="28"/>
        </w:rPr>
      </w:pPr>
      <w:r w:rsidRPr="005D7DC7">
        <w:rPr>
          <w:rFonts w:ascii="Verdana" w:hAnsi="Verdana"/>
          <w:color w:val="5C5C5C"/>
          <w:sz w:val="28"/>
          <w:szCs w:val="28"/>
        </w:rPr>
        <w:br/>
        <w:t>With these types an independent pilot medium is used to actuate the valve. Fig. 7 shows a piston-operated angle-seat valve with closure spring. In the unpressurized condition, the valve seat is closed. A 3-way solenoid valve, which can be mounted on the actuator, controls the independent pilot medium. When the solenoid operated valve is energized, the piston is raised against the action of the spring and the valve opens. A normally-open valve version can be obtained if the spring is placed on the opposite side of the actuator piston. In these cases, the independent pilot medium is connected to the top of the actuator. Double-acting versions controlled by 4/2-way valves do not contain any spring. </w:t>
      </w:r>
      <w:r w:rsidRPr="005D7DC7">
        <w:rPr>
          <w:rFonts w:ascii="Verdana" w:hAnsi="Verdana"/>
          <w:color w:val="5C5C5C"/>
          <w:sz w:val="28"/>
          <w:szCs w:val="28"/>
        </w:rPr>
        <w:br/>
      </w:r>
      <w:r w:rsidRPr="005D7DC7">
        <w:rPr>
          <w:rFonts w:ascii="Verdana" w:hAnsi="Verdana"/>
          <w:color w:val="5C5C5C"/>
          <w:sz w:val="28"/>
          <w:szCs w:val="28"/>
        </w:rPr>
        <w:br/>
      </w:r>
    </w:p>
    <w:p w:rsidR="00353157" w:rsidRPr="005D7DC7" w:rsidRDefault="00353157">
      <w:pPr>
        <w:rPr>
          <w:sz w:val="28"/>
          <w:szCs w:val="28"/>
        </w:rPr>
      </w:pPr>
    </w:p>
    <w:p w:rsidR="00353157" w:rsidRPr="005D7DC7" w:rsidRDefault="00353157">
      <w:pPr>
        <w:rPr>
          <w:sz w:val="28"/>
          <w:szCs w:val="28"/>
        </w:rPr>
      </w:pPr>
    </w:p>
    <w:p w:rsidR="00353157" w:rsidRPr="005D7DC7" w:rsidRDefault="00353157">
      <w:pPr>
        <w:rPr>
          <w:sz w:val="28"/>
          <w:szCs w:val="28"/>
        </w:rPr>
      </w:pPr>
    </w:p>
    <w:p w:rsidR="00353157" w:rsidRPr="005D7DC7" w:rsidRDefault="00353157">
      <w:pPr>
        <w:rPr>
          <w:sz w:val="28"/>
          <w:szCs w:val="28"/>
        </w:rPr>
      </w:pPr>
    </w:p>
    <w:p w:rsidR="00353157" w:rsidRPr="005D7DC7" w:rsidRDefault="00353157">
      <w:pPr>
        <w:rPr>
          <w:sz w:val="28"/>
          <w:szCs w:val="28"/>
        </w:rPr>
      </w:pPr>
    </w:p>
    <w:p w:rsidR="00353157" w:rsidRPr="005D7DC7" w:rsidRDefault="00353157">
      <w:pPr>
        <w:rPr>
          <w:sz w:val="28"/>
          <w:szCs w:val="28"/>
        </w:rPr>
      </w:pPr>
    </w:p>
    <w:p w:rsidR="00353157" w:rsidRPr="005D7DC7" w:rsidRDefault="00353157">
      <w:pPr>
        <w:rPr>
          <w:sz w:val="28"/>
          <w:szCs w:val="28"/>
        </w:rPr>
      </w:pPr>
    </w:p>
    <w:p w:rsidR="00353157" w:rsidRPr="005D7DC7" w:rsidRDefault="00353157">
      <w:pPr>
        <w:rPr>
          <w:sz w:val="28"/>
          <w:szCs w:val="28"/>
        </w:rPr>
      </w:pPr>
    </w:p>
    <w:p w:rsidR="00353157" w:rsidRPr="005D7DC7" w:rsidRDefault="00353157">
      <w:pPr>
        <w:rPr>
          <w:sz w:val="28"/>
          <w:szCs w:val="28"/>
        </w:rPr>
      </w:pPr>
    </w:p>
    <w:p w:rsidR="00353157" w:rsidRPr="005D7DC7" w:rsidRDefault="00353157">
      <w:pPr>
        <w:rPr>
          <w:sz w:val="28"/>
          <w:szCs w:val="28"/>
        </w:rPr>
      </w:pPr>
    </w:p>
    <w:p w:rsidR="00353157" w:rsidRPr="005D7DC7" w:rsidRDefault="00353157">
      <w:pPr>
        <w:rPr>
          <w:sz w:val="28"/>
          <w:szCs w:val="28"/>
        </w:rPr>
      </w:pPr>
    </w:p>
    <w:p w:rsidR="00353157" w:rsidRPr="005D7DC7" w:rsidRDefault="00353157">
      <w:pPr>
        <w:rPr>
          <w:sz w:val="28"/>
          <w:szCs w:val="28"/>
        </w:rPr>
      </w:pPr>
    </w:p>
    <w:p w:rsidR="00353157" w:rsidRPr="005D7DC7" w:rsidRDefault="00353157">
      <w:pPr>
        <w:rPr>
          <w:sz w:val="28"/>
          <w:szCs w:val="28"/>
        </w:rPr>
      </w:pPr>
    </w:p>
    <w:p w:rsidR="00353157" w:rsidRPr="005D7DC7" w:rsidRDefault="00353157">
      <w:pPr>
        <w:rPr>
          <w:sz w:val="28"/>
          <w:szCs w:val="28"/>
        </w:rPr>
      </w:pPr>
    </w:p>
    <w:p w:rsidR="00353157" w:rsidRPr="005D7DC7" w:rsidRDefault="00353157">
      <w:pPr>
        <w:rPr>
          <w:sz w:val="28"/>
          <w:szCs w:val="28"/>
        </w:rPr>
      </w:pPr>
    </w:p>
    <w:p w:rsidR="00353157" w:rsidRPr="005D7DC7" w:rsidRDefault="00353157">
      <w:pPr>
        <w:rPr>
          <w:sz w:val="28"/>
          <w:szCs w:val="28"/>
        </w:rPr>
      </w:pPr>
    </w:p>
    <w:p w:rsidR="00353157" w:rsidRPr="00180FEE" w:rsidRDefault="00353157">
      <w:pPr>
        <w:rPr>
          <w:b/>
          <w:sz w:val="28"/>
          <w:szCs w:val="28"/>
          <w:u w:val="single"/>
        </w:rPr>
      </w:pPr>
      <w:r w:rsidRPr="00180FEE">
        <w:rPr>
          <w:b/>
          <w:sz w:val="28"/>
          <w:szCs w:val="28"/>
          <w:u w:val="single"/>
        </w:rPr>
        <w:t>PULL UP AND PULL DOWN RESISTOR</w:t>
      </w:r>
    </w:p>
    <w:p w:rsidR="00353157" w:rsidRPr="00180FEE" w:rsidRDefault="00353157">
      <w:pPr>
        <w:rPr>
          <w:sz w:val="28"/>
          <w:szCs w:val="28"/>
        </w:rPr>
      </w:pPr>
      <w:r w:rsidRPr="00180FEE">
        <w:rPr>
          <w:sz w:val="28"/>
          <w:szCs w:val="28"/>
        </w:rPr>
        <w:t>For Concepts:</w:t>
      </w:r>
    </w:p>
    <w:p w:rsidR="00353157" w:rsidRPr="00180FEE" w:rsidRDefault="00353157">
      <w:pPr>
        <w:rPr>
          <w:sz w:val="28"/>
          <w:szCs w:val="28"/>
        </w:rPr>
      </w:pPr>
      <w:hyperlink r:id="rId25" w:history="1">
        <w:r w:rsidRPr="00180FEE">
          <w:rPr>
            <w:rStyle w:val="Hyperlink"/>
            <w:sz w:val="28"/>
            <w:szCs w:val="28"/>
          </w:rPr>
          <w:t>https://www.youtube.com/watch?v=wxjerCHCEMg</w:t>
        </w:r>
      </w:hyperlink>
      <w:r w:rsidRPr="00180FEE">
        <w:rPr>
          <w:sz w:val="28"/>
          <w:szCs w:val="28"/>
        </w:rPr>
        <w:t xml:space="preserve"> (easy and understandable)</w:t>
      </w:r>
    </w:p>
    <w:p w:rsidR="00353157" w:rsidRPr="00180FEE" w:rsidRDefault="00353157">
      <w:pPr>
        <w:rPr>
          <w:sz w:val="28"/>
          <w:szCs w:val="28"/>
        </w:rPr>
      </w:pPr>
    </w:p>
    <w:p w:rsidR="00353157" w:rsidRPr="00180FEE" w:rsidRDefault="00353157" w:rsidP="002A7A7C">
      <w:pPr>
        <w:shd w:val="clear" w:color="auto" w:fill="FFFFFF"/>
        <w:spacing w:after="0" w:line="312" w:lineRule="atLeast"/>
        <w:jc w:val="both"/>
        <w:textAlignment w:val="baseline"/>
        <w:rPr>
          <w:rFonts w:ascii="Arial" w:eastAsia="Times New Roman" w:hAnsi="Arial" w:cs="Arial"/>
          <w:color w:val="333333"/>
          <w:sz w:val="28"/>
          <w:szCs w:val="28"/>
        </w:rPr>
      </w:pPr>
      <w:r w:rsidRPr="00180FEE">
        <w:rPr>
          <w:rFonts w:ascii="Arial" w:eastAsia="Times New Roman" w:hAnsi="Arial" w:cs="Arial"/>
          <w:color w:val="333333"/>
          <w:sz w:val="28"/>
          <w:szCs w:val="28"/>
        </w:rPr>
        <w:t>A microcontroller in any </w:t>
      </w:r>
      <w:hyperlink r:id="rId26" w:tgtFrame="_blank" w:history="1">
        <w:r w:rsidRPr="00180FEE">
          <w:rPr>
            <w:rFonts w:ascii="inherit" w:eastAsia="Times New Roman" w:hAnsi="inherit" w:cs="Arial"/>
            <w:color w:val="E03800"/>
            <w:sz w:val="28"/>
            <w:szCs w:val="28"/>
            <w:u w:val="single"/>
          </w:rPr>
          <w:t>embedded system</w:t>
        </w:r>
      </w:hyperlink>
      <w:r w:rsidRPr="00180FEE">
        <w:rPr>
          <w:rFonts w:ascii="Arial" w:eastAsia="Times New Roman" w:hAnsi="Arial" w:cs="Arial"/>
          <w:color w:val="333333"/>
          <w:sz w:val="28"/>
          <w:szCs w:val="28"/>
        </w:rPr>
        <w:t xml:space="preserve"> utilizes I/O signals to communicate with the external devices. The simplest form of I/O  is usually stated to as GPIO(General Purpose </w:t>
      </w:r>
      <w:proofErr w:type="spellStart"/>
      <w:r w:rsidRPr="00180FEE">
        <w:rPr>
          <w:rFonts w:ascii="Arial" w:eastAsia="Times New Roman" w:hAnsi="Arial" w:cs="Arial"/>
          <w:color w:val="333333"/>
          <w:sz w:val="28"/>
          <w:szCs w:val="28"/>
        </w:rPr>
        <w:t>Input/Output</w:t>
      </w:r>
      <w:proofErr w:type="spellEnd"/>
      <w:r w:rsidRPr="00180FEE">
        <w:rPr>
          <w:rFonts w:ascii="Arial" w:eastAsia="Times New Roman" w:hAnsi="Arial" w:cs="Arial"/>
          <w:color w:val="333333"/>
          <w:sz w:val="28"/>
          <w:szCs w:val="28"/>
        </w:rPr>
        <w:t xml:space="preserve">). When the GPIO voltage level is low, then it is in high or high impedance state, then the pull up and pull-down resistors are used to ensure GPIO which is always in a valid </w:t>
      </w:r>
      <w:proofErr w:type="spellStart"/>
      <w:r w:rsidRPr="00180FEE">
        <w:rPr>
          <w:rFonts w:ascii="Arial" w:eastAsia="Times New Roman" w:hAnsi="Arial" w:cs="Arial"/>
          <w:color w:val="333333"/>
          <w:sz w:val="28"/>
          <w:szCs w:val="28"/>
        </w:rPr>
        <w:t>state.Usually</w:t>
      </w:r>
      <w:proofErr w:type="spellEnd"/>
      <w:r w:rsidRPr="00180FEE">
        <w:rPr>
          <w:rFonts w:ascii="Arial" w:eastAsia="Times New Roman" w:hAnsi="Arial" w:cs="Arial"/>
          <w:color w:val="333333"/>
          <w:sz w:val="28"/>
          <w:szCs w:val="28"/>
        </w:rPr>
        <w:t>, the GPIO is arranged on a </w:t>
      </w:r>
      <w:hyperlink r:id="rId27" w:tgtFrame="_blank" w:history="1">
        <w:r w:rsidRPr="00180FEE">
          <w:rPr>
            <w:rFonts w:ascii="inherit" w:eastAsia="Times New Roman" w:hAnsi="inherit" w:cs="Arial"/>
            <w:color w:val="E03800"/>
            <w:sz w:val="28"/>
            <w:szCs w:val="28"/>
            <w:u w:val="single"/>
          </w:rPr>
          <w:t>microcontroller</w:t>
        </w:r>
      </w:hyperlink>
      <w:r w:rsidRPr="00180FEE">
        <w:rPr>
          <w:rFonts w:ascii="Arial" w:eastAsia="Times New Roman" w:hAnsi="Arial" w:cs="Arial"/>
          <w:color w:val="333333"/>
          <w:sz w:val="28"/>
          <w:szCs w:val="28"/>
        </w:rPr>
        <w:t xml:space="preserve"> as I/O. As an input, the microcontroller pin  can take one of these states: high, low and floating or high impedance. When an </w:t>
      </w:r>
      <w:proofErr w:type="spellStart"/>
      <w:r w:rsidRPr="00180FEE">
        <w:rPr>
          <w:rFonts w:ascii="Arial" w:eastAsia="Times New Roman" w:hAnsi="Arial" w:cs="Arial"/>
          <w:color w:val="333333"/>
          <w:sz w:val="28"/>
          <w:szCs w:val="28"/>
        </w:rPr>
        <w:t>i</w:t>
      </w:r>
      <w:proofErr w:type="spellEnd"/>
      <w:r w:rsidRPr="00180FEE">
        <w:rPr>
          <w:rFonts w:ascii="Arial" w:eastAsia="Times New Roman" w:hAnsi="Arial" w:cs="Arial"/>
          <w:color w:val="333333"/>
          <w:sz w:val="28"/>
          <w:szCs w:val="28"/>
        </w:rPr>
        <w:t xml:space="preserve">/p is driven above the </w:t>
      </w:r>
      <w:proofErr w:type="spellStart"/>
      <w:r w:rsidRPr="00180FEE">
        <w:rPr>
          <w:rFonts w:ascii="Arial" w:eastAsia="Times New Roman" w:hAnsi="Arial" w:cs="Arial"/>
          <w:color w:val="333333"/>
          <w:sz w:val="28"/>
          <w:szCs w:val="28"/>
        </w:rPr>
        <w:t>i</w:t>
      </w:r>
      <w:proofErr w:type="spellEnd"/>
      <w:r w:rsidRPr="00180FEE">
        <w:rPr>
          <w:rFonts w:ascii="Arial" w:eastAsia="Times New Roman" w:hAnsi="Arial" w:cs="Arial"/>
          <w:color w:val="333333"/>
          <w:sz w:val="28"/>
          <w:szCs w:val="28"/>
        </w:rPr>
        <w:t xml:space="preserve">/p is high threshold, it is a logic </w:t>
      </w:r>
      <w:proofErr w:type="spellStart"/>
      <w:r w:rsidRPr="00180FEE">
        <w:rPr>
          <w:rFonts w:ascii="Arial" w:eastAsia="Times New Roman" w:hAnsi="Arial" w:cs="Arial"/>
          <w:color w:val="333333"/>
          <w:sz w:val="28"/>
          <w:szCs w:val="28"/>
        </w:rPr>
        <w:t>one.When</w:t>
      </w:r>
      <w:proofErr w:type="spellEnd"/>
      <w:r w:rsidRPr="00180FEE">
        <w:rPr>
          <w:rFonts w:ascii="Arial" w:eastAsia="Times New Roman" w:hAnsi="Arial" w:cs="Arial"/>
          <w:color w:val="333333"/>
          <w:sz w:val="28"/>
          <w:szCs w:val="28"/>
        </w:rPr>
        <w:t xml:space="preserve"> the I/P is driven below the I/P, which is low threshold, the input is logic 0. When in a floating or high impedance state, the I/P level is not constantly high nor low. To ensure the values of an I/P is always in a known state, pull up and pull-down resistors are </w:t>
      </w:r>
      <w:proofErr w:type="spellStart"/>
      <w:r w:rsidRPr="00180FEE">
        <w:rPr>
          <w:rFonts w:ascii="Arial" w:eastAsia="Times New Roman" w:hAnsi="Arial" w:cs="Arial"/>
          <w:color w:val="333333"/>
          <w:sz w:val="28"/>
          <w:szCs w:val="28"/>
        </w:rPr>
        <w:t>used.The</w:t>
      </w:r>
      <w:proofErr w:type="spellEnd"/>
      <w:r w:rsidRPr="00180FEE">
        <w:rPr>
          <w:rFonts w:ascii="Arial" w:eastAsia="Times New Roman" w:hAnsi="Arial" w:cs="Arial"/>
          <w:color w:val="333333"/>
          <w:sz w:val="28"/>
          <w:szCs w:val="28"/>
        </w:rPr>
        <w:t xml:space="preserve"> main function of pull-up and pull-down resistors is that the pull up resistor pulls the signal to high state unless it </w:t>
      </w:r>
    </w:p>
    <w:p w:rsidR="00353157" w:rsidRPr="00180FEE" w:rsidRDefault="00353157" w:rsidP="002A7A7C">
      <w:pPr>
        <w:shd w:val="clear" w:color="auto" w:fill="FFFFFF"/>
        <w:spacing w:after="0" w:line="312" w:lineRule="atLeast"/>
        <w:jc w:val="both"/>
        <w:textAlignment w:val="baseline"/>
        <w:rPr>
          <w:rFonts w:ascii="Arial" w:eastAsia="Times New Roman" w:hAnsi="Arial" w:cs="Arial"/>
          <w:color w:val="333333"/>
          <w:sz w:val="28"/>
          <w:szCs w:val="28"/>
        </w:rPr>
      </w:pPr>
      <w:r w:rsidRPr="00180FEE">
        <w:rPr>
          <w:rFonts w:ascii="Arial" w:eastAsia="Times New Roman" w:hAnsi="Arial" w:cs="Arial"/>
          <w:color w:val="333333"/>
          <w:sz w:val="28"/>
          <w:szCs w:val="28"/>
        </w:rPr>
        <w:t>is driven low; and, a pull-down resistor pulls the signal to low state unless it is driven high.</w:t>
      </w:r>
    </w:p>
    <w:p w:rsidR="00353157" w:rsidRPr="00180FEE" w:rsidRDefault="00353157" w:rsidP="002A7A7C">
      <w:pPr>
        <w:shd w:val="clear" w:color="auto" w:fill="FFFFFF"/>
        <w:spacing w:after="0" w:line="312" w:lineRule="atLeast"/>
        <w:jc w:val="both"/>
        <w:textAlignment w:val="baseline"/>
        <w:rPr>
          <w:rFonts w:ascii="Arial" w:eastAsia="Times New Roman" w:hAnsi="Arial" w:cs="Arial"/>
          <w:color w:val="333333"/>
          <w:sz w:val="28"/>
          <w:szCs w:val="28"/>
        </w:rPr>
      </w:pPr>
    </w:p>
    <w:p w:rsidR="00353157" w:rsidRPr="00180FEE" w:rsidRDefault="00353157" w:rsidP="002A7A7C">
      <w:pPr>
        <w:shd w:val="clear" w:color="auto" w:fill="FFFFFF"/>
        <w:spacing w:after="0" w:line="312" w:lineRule="atLeast"/>
        <w:jc w:val="both"/>
        <w:textAlignment w:val="baseline"/>
        <w:rPr>
          <w:rFonts w:ascii="Arial" w:eastAsia="Times New Roman" w:hAnsi="Arial" w:cs="Arial"/>
          <w:b/>
          <w:color w:val="333333"/>
          <w:sz w:val="28"/>
          <w:szCs w:val="28"/>
        </w:rPr>
      </w:pPr>
      <w:r w:rsidRPr="00180FEE">
        <w:rPr>
          <w:rFonts w:ascii="Arial" w:eastAsia="Times New Roman" w:hAnsi="Arial" w:cs="Arial"/>
          <w:b/>
          <w:color w:val="333333"/>
          <w:sz w:val="28"/>
          <w:szCs w:val="28"/>
        </w:rPr>
        <w:t>PULL UP RESISTOR</w:t>
      </w:r>
    </w:p>
    <w:p w:rsidR="00353157" w:rsidRPr="00180FEE" w:rsidRDefault="00353157" w:rsidP="002A7A7C">
      <w:pPr>
        <w:shd w:val="clear" w:color="auto" w:fill="FFFFFF"/>
        <w:spacing w:after="0" w:line="312" w:lineRule="atLeast"/>
        <w:jc w:val="both"/>
        <w:textAlignment w:val="baseline"/>
        <w:rPr>
          <w:rFonts w:ascii="Arial" w:eastAsia="Times New Roman" w:hAnsi="Arial" w:cs="Arial"/>
          <w:color w:val="333333"/>
          <w:sz w:val="28"/>
          <w:szCs w:val="28"/>
        </w:rPr>
      </w:pPr>
    </w:p>
    <w:p w:rsidR="00353157" w:rsidRPr="00180FEE" w:rsidRDefault="00353157" w:rsidP="002A7A7C">
      <w:pPr>
        <w:shd w:val="clear" w:color="auto" w:fill="FFFFFF"/>
        <w:spacing w:after="0" w:line="312" w:lineRule="atLeast"/>
        <w:jc w:val="both"/>
        <w:textAlignment w:val="baseline"/>
        <w:rPr>
          <w:rFonts w:ascii="Arial" w:hAnsi="Arial" w:cs="Arial"/>
          <w:color w:val="333333"/>
          <w:sz w:val="28"/>
          <w:szCs w:val="28"/>
          <w:shd w:val="clear" w:color="auto" w:fill="FFFFFF"/>
        </w:rPr>
      </w:pPr>
      <w:r w:rsidRPr="00180FEE">
        <w:rPr>
          <w:rFonts w:ascii="Arial" w:hAnsi="Arial" w:cs="Arial"/>
          <w:color w:val="333333"/>
          <w:sz w:val="28"/>
          <w:szCs w:val="28"/>
          <w:shd w:val="clear" w:color="auto" w:fill="FFFFFF"/>
        </w:rPr>
        <w:lastRenderedPageBreak/>
        <w:t>Pull-up resistors are simple fixed value resistors, that are connected between the voltage supply and the particular pin. These resistors are used in </w:t>
      </w:r>
      <w:hyperlink r:id="rId28" w:tgtFrame="_blank" w:history="1">
        <w:r w:rsidRPr="00180FEE">
          <w:rPr>
            <w:rStyle w:val="Hyperlink"/>
            <w:rFonts w:ascii="Arial" w:hAnsi="Arial" w:cs="Arial"/>
            <w:color w:val="E03800"/>
            <w:sz w:val="28"/>
            <w:szCs w:val="28"/>
            <w:bdr w:val="none" w:sz="0" w:space="0" w:color="auto" w:frame="1"/>
            <w:shd w:val="clear" w:color="auto" w:fill="FFFFFF"/>
          </w:rPr>
          <w:t>digital logic circuits</w:t>
        </w:r>
      </w:hyperlink>
      <w:r w:rsidRPr="00180FEE">
        <w:rPr>
          <w:rFonts w:ascii="Arial" w:hAnsi="Arial" w:cs="Arial"/>
          <w:color w:val="333333"/>
          <w:sz w:val="28"/>
          <w:szCs w:val="28"/>
          <w:shd w:val="clear" w:color="auto" w:fill="FFFFFF"/>
        </w:rPr>
        <w:t> to ensure a logic level at a pin, which results in state wherein the input/output voltage is nonexistence driving signal. Digital logic circuits consist of three states like  high, low and floating or high impedance. When the pin is not pulled to a lower or a high logic level, then the high impedance state occurs. These resistors are used to solve the problem for the microcontroller by pulling the value to a high state, as seen in the figure. When the switch is open, the microcontrollers input would be floating and brought down only when the switch is closed. A typical pull-up resistor value is 4.7kilo Ohms, but can change depending on the application.</w:t>
      </w:r>
    </w:p>
    <w:p w:rsidR="00353157" w:rsidRPr="00180FEE" w:rsidRDefault="00353157" w:rsidP="002A7A7C">
      <w:pPr>
        <w:shd w:val="clear" w:color="auto" w:fill="FFFFFF"/>
        <w:spacing w:after="0" w:line="312" w:lineRule="atLeast"/>
        <w:jc w:val="both"/>
        <w:textAlignment w:val="baseline"/>
        <w:rPr>
          <w:rFonts w:ascii="Arial" w:eastAsia="Times New Roman" w:hAnsi="Arial" w:cs="Arial"/>
          <w:color w:val="333333"/>
          <w:sz w:val="28"/>
          <w:szCs w:val="28"/>
        </w:rPr>
      </w:pPr>
      <w:r w:rsidRPr="00180FEE">
        <w:rPr>
          <w:noProof/>
          <w:sz w:val="28"/>
          <w:szCs w:val="28"/>
        </w:rPr>
        <w:drawing>
          <wp:inline distT="0" distB="0" distL="0" distR="0">
            <wp:extent cx="2705100" cy="3497580"/>
            <wp:effectExtent l="19050" t="0" r="0" b="0"/>
            <wp:docPr id="11" name="Picture 4" descr="Pull-up Resis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ull-up Resistor"/>
                    <pic:cNvPicPr>
                      <a:picLocks noChangeAspect="1" noChangeArrowheads="1"/>
                    </pic:cNvPicPr>
                  </pic:nvPicPr>
                  <pic:blipFill>
                    <a:blip r:embed="rId29"/>
                    <a:srcRect/>
                    <a:stretch>
                      <a:fillRect/>
                    </a:stretch>
                  </pic:blipFill>
                  <pic:spPr bwMode="auto">
                    <a:xfrm>
                      <a:off x="0" y="0"/>
                      <a:ext cx="2705100" cy="3497580"/>
                    </a:xfrm>
                    <a:prstGeom prst="rect">
                      <a:avLst/>
                    </a:prstGeom>
                    <a:noFill/>
                    <a:ln w="9525">
                      <a:noFill/>
                      <a:miter lim="800000"/>
                      <a:headEnd/>
                      <a:tailEnd/>
                    </a:ln>
                  </pic:spPr>
                </pic:pic>
              </a:graphicData>
            </a:graphic>
          </wp:inline>
        </w:drawing>
      </w:r>
    </w:p>
    <w:p w:rsidR="00353157" w:rsidRPr="00180FEE" w:rsidRDefault="00353157" w:rsidP="002A7A7C">
      <w:pPr>
        <w:shd w:val="clear" w:color="auto" w:fill="FFFFFF"/>
        <w:spacing w:after="0" w:line="312" w:lineRule="atLeast"/>
        <w:jc w:val="both"/>
        <w:textAlignment w:val="baseline"/>
        <w:rPr>
          <w:rFonts w:ascii="Arial" w:eastAsia="Times New Roman" w:hAnsi="Arial" w:cs="Arial"/>
          <w:color w:val="333333"/>
          <w:sz w:val="28"/>
          <w:szCs w:val="28"/>
        </w:rPr>
      </w:pPr>
    </w:p>
    <w:p w:rsidR="00353157" w:rsidRPr="00180FEE" w:rsidRDefault="00353157" w:rsidP="002A7A7C">
      <w:pPr>
        <w:shd w:val="clear" w:color="auto" w:fill="FFFFFF"/>
        <w:spacing w:after="0" w:line="312" w:lineRule="atLeast"/>
        <w:jc w:val="both"/>
        <w:textAlignment w:val="baseline"/>
        <w:rPr>
          <w:rFonts w:ascii="Arial" w:eastAsia="Times New Roman" w:hAnsi="Arial" w:cs="Arial"/>
          <w:color w:val="333333"/>
          <w:sz w:val="28"/>
          <w:szCs w:val="28"/>
        </w:rPr>
      </w:pPr>
    </w:p>
    <w:p w:rsidR="00353157" w:rsidRPr="00180FEE" w:rsidRDefault="00353157" w:rsidP="00180FEE">
      <w:pPr>
        <w:shd w:val="clear" w:color="auto" w:fill="FFFFFF"/>
        <w:spacing w:after="120" w:line="240" w:lineRule="auto"/>
        <w:jc w:val="both"/>
        <w:textAlignment w:val="baseline"/>
        <w:outlineLvl w:val="2"/>
        <w:rPr>
          <w:rFonts w:ascii="Arial" w:eastAsia="Times New Roman" w:hAnsi="Arial" w:cs="Arial"/>
          <w:b/>
          <w:bCs/>
          <w:color w:val="333333"/>
          <w:sz w:val="28"/>
          <w:szCs w:val="28"/>
        </w:rPr>
      </w:pPr>
      <w:r w:rsidRPr="00180FEE">
        <w:rPr>
          <w:rFonts w:ascii="Arial" w:eastAsia="Times New Roman" w:hAnsi="Arial" w:cs="Arial"/>
          <w:b/>
          <w:bCs/>
          <w:color w:val="333333"/>
          <w:sz w:val="28"/>
          <w:szCs w:val="28"/>
        </w:rPr>
        <w:t>Pull-Down Resistors</w:t>
      </w:r>
    </w:p>
    <w:p w:rsidR="00353157" w:rsidRPr="00180FEE" w:rsidRDefault="00353157" w:rsidP="00180FEE">
      <w:pPr>
        <w:shd w:val="clear" w:color="auto" w:fill="FFFFFF"/>
        <w:spacing w:after="288" w:line="312" w:lineRule="atLeast"/>
        <w:jc w:val="both"/>
        <w:textAlignment w:val="baseline"/>
        <w:rPr>
          <w:rFonts w:ascii="Arial" w:eastAsia="Times New Roman" w:hAnsi="Arial" w:cs="Arial"/>
          <w:color w:val="333333"/>
          <w:sz w:val="28"/>
          <w:szCs w:val="28"/>
        </w:rPr>
      </w:pPr>
      <w:r w:rsidRPr="00180FEE">
        <w:rPr>
          <w:rFonts w:ascii="Arial" w:eastAsia="Times New Roman" w:hAnsi="Arial" w:cs="Arial"/>
          <w:color w:val="333333"/>
          <w:sz w:val="28"/>
          <w:szCs w:val="28"/>
        </w:rPr>
        <w:t xml:space="preserve">As pull up resistors, Pull-down resistors also works in the same way. But, they pull the pin to a low value. Pull-down resistors are connected between a particular pin on a microcontroller and the ground terminal. An example of a pull down resistor is a digital circuit shown in the figure below. A switch is connected between the VCC and the microcontroller pin. When the switch is closed in the circuit, the input of the microcontroller is logic 1,but when the switch is open in a circuit, the pull down resistor pulls down the input </w:t>
      </w:r>
      <w:r w:rsidRPr="00180FEE">
        <w:rPr>
          <w:rFonts w:ascii="Arial" w:eastAsia="Times New Roman" w:hAnsi="Arial" w:cs="Arial"/>
          <w:color w:val="333333"/>
          <w:sz w:val="28"/>
          <w:szCs w:val="28"/>
        </w:rPr>
        <w:lastRenderedPageBreak/>
        <w:t>voltage to the ground (logic 0 or logic low value). The pull down resistor should have a higher resistance than the impedance of the logic circuit.</w:t>
      </w:r>
    </w:p>
    <w:p w:rsidR="00353157" w:rsidRPr="00180FEE" w:rsidRDefault="00353157" w:rsidP="00104A97">
      <w:pPr>
        <w:spacing w:after="0" w:line="240" w:lineRule="auto"/>
        <w:rPr>
          <w:rFonts w:ascii="Times New Roman" w:eastAsia="Times New Roman" w:hAnsi="Times New Roman" w:cs="Times New Roman"/>
          <w:sz w:val="28"/>
          <w:szCs w:val="28"/>
        </w:rPr>
      </w:pPr>
      <w:r w:rsidRPr="00180FEE">
        <w:rPr>
          <w:noProof/>
          <w:sz w:val="28"/>
          <w:szCs w:val="28"/>
        </w:rPr>
        <w:drawing>
          <wp:inline distT="0" distB="0" distL="0" distR="0">
            <wp:extent cx="2880360" cy="3124200"/>
            <wp:effectExtent l="19050" t="0" r="0" b="0"/>
            <wp:docPr id="12" name="Picture 7" descr="https://www.elprocus.com/wp-content/uploads/2014/11/Pull-down-Resis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elprocus.com/wp-content/uploads/2014/11/Pull-down-Resistor.jpg"/>
                    <pic:cNvPicPr>
                      <a:picLocks noChangeAspect="1" noChangeArrowheads="1"/>
                    </pic:cNvPicPr>
                  </pic:nvPicPr>
                  <pic:blipFill>
                    <a:blip r:embed="rId30"/>
                    <a:srcRect/>
                    <a:stretch>
                      <a:fillRect/>
                    </a:stretch>
                  </pic:blipFill>
                  <pic:spPr bwMode="auto">
                    <a:xfrm>
                      <a:off x="0" y="0"/>
                      <a:ext cx="2880360" cy="3124200"/>
                    </a:xfrm>
                    <a:prstGeom prst="rect">
                      <a:avLst/>
                    </a:prstGeom>
                    <a:noFill/>
                    <a:ln w="9525">
                      <a:noFill/>
                      <a:miter lim="800000"/>
                      <a:headEnd/>
                      <a:tailEnd/>
                    </a:ln>
                  </pic:spPr>
                </pic:pic>
              </a:graphicData>
            </a:graphic>
          </wp:inline>
        </w:drawing>
      </w:r>
    </w:p>
    <w:p w:rsidR="00353157" w:rsidRPr="00180FEE" w:rsidRDefault="00353157" w:rsidP="00180FEE">
      <w:pPr>
        <w:pStyle w:val="NormalWeb"/>
        <w:shd w:val="clear" w:color="auto" w:fill="FFFFFF"/>
        <w:spacing w:before="0" w:beforeAutospacing="0" w:after="0" w:afterAutospacing="0" w:line="312" w:lineRule="atLeast"/>
        <w:textAlignment w:val="baseline"/>
        <w:rPr>
          <w:rFonts w:ascii="Arial" w:hAnsi="Arial" w:cs="Arial"/>
          <w:color w:val="333333"/>
          <w:sz w:val="28"/>
          <w:szCs w:val="28"/>
        </w:rPr>
      </w:pPr>
      <w:r w:rsidRPr="00180FEE">
        <w:rPr>
          <w:rStyle w:val="Strong"/>
          <w:rFonts w:ascii="inherit" w:hAnsi="inherit" w:cs="Arial"/>
          <w:color w:val="333333"/>
          <w:sz w:val="28"/>
          <w:szCs w:val="28"/>
          <w:bdr w:val="none" w:sz="0" w:space="0" w:color="auto" w:frame="1"/>
        </w:rPr>
        <w:t>Applications of Pull-Up and Pull-Down Resistors</w:t>
      </w:r>
    </w:p>
    <w:p w:rsidR="00353157" w:rsidRPr="00180FEE" w:rsidRDefault="00353157" w:rsidP="00353157">
      <w:pPr>
        <w:numPr>
          <w:ilvl w:val="0"/>
          <w:numId w:val="2"/>
        </w:numPr>
        <w:shd w:val="clear" w:color="auto" w:fill="FFFFFF"/>
        <w:spacing w:after="0" w:line="240" w:lineRule="auto"/>
        <w:ind w:left="240"/>
        <w:jc w:val="both"/>
        <w:textAlignment w:val="baseline"/>
        <w:rPr>
          <w:rFonts w:ascii="inherit" w:hAnsi="inherit" w:cs="Arial"/>
          <w:color w:val="333333"/>
          <w:sz w:val="28"/>
          <w:szCs w:val="28"/>
        </w:rPr>
      </w:pPr>
      <w:r w:rsidRPr="00180FEE">
        <w:rPr>
          <w:rFonts w:ascii="inherit" w:hAnsi="inherit" w:cs="Arial"/>
          <w:color w:val="333333"/>
          <w:sz w:val="28"/>
          <w:szCs w:val="28"/>
        </w:rPr>
        <w:t>Pull-up and pull-down resistors are frequently used in </w:t>
      </w:r>
      <w:hyperlink r:id="rId31" w:tgtFrame="_blank" w:history="1">
        <w:r w:rsidRPr="00180FEE">
          <w:rPr>
            <w:rStyle w:val="Hyperlink"/>
            <w:rFonts w:ascii="inherit" w:hAnsi="inherit" w:cs="Arial"/>
            <w:color w:val="E03800"/>
            <w:sz w:val="28"/>
            <w:szCs w:val="28"/>
            <w:bdr w:val="none" w:sz="0" w:space="0" w:color="auto" w:frame="1"/>
          </w:rPr>
          <w:t>interfacing devices</w:t>
        </w:r>
      </w:hyperlink>
      <w:r w:rsidRPr="00180FEE">
        <w:rPr>
          <w:rFonts w:ascii="inherit" w:hAnsi="inherit" w:cs="Arial"/>
          <w:color w:val="333333"/>
          <w:sz w:val="28"/>
          <w:szCs w:val="28"/>
        </w:rPr>
        <w:t> like interfacing a switch to microcontroller.</w:t>
      </w:r>
    </w:p>
    <w:p w:rsidR="00353157" w:rsidRPr="00180FEE" w:rsidRDefault="00353157" w:rsidP="00353157">
      <w:pPr>
        <w:numPr>
          <w:ilvl w:val="0"/>
          <w:numId w:val="2"/>
        </w:numPr>
        <w:shd w:val="clear" w:color="auto" w:fill="FFFFFF"/>
        <w:spacing w:after="0" w:line="240" w:lineRule="auto"/>
        <w:ind w:left="240"/>
        <w:jc w:val="both"/>
        <w:textAlignment w:val="baseline"/>
        <w:rPr>
          <w:rFonts w:ascii="inherit" w:hAnsi="inherit" w:cs="Arial"/>
          <w:color w:val="333333"/>
          <w:sz w:val="28"/>
          <w:szCs w:val="28"/>
        </w:rPr>
      </w:pPr>
      <w:hyperlink r:id="rId32" w:tgtFrame="_blank" w:history="1">
        <w:r w:rsidRPr="00180FEE">
          <w:rPr>
            <w:rStyle w:val="Hyperlink"/>
            <w:rFonts w:ascii="inherit" w:hAnsi="inherit" w:cs="Arial"/>
            <w:color w:val="E03800"/>
            <w:sz w:val="28"/>
            <w:szCs w:val="28"/>
            <w:bdr w:val="none" w:sz="0" w:space="0" w:color="auto" w:frame="1"/>
          </w:rPr>
          <w:t>Most of the microcontrollers</w:t>
        </w:r>
      </w:hyperlink>
      <w:r w:rsidRPr="00180FEE">
        <w:rPr>
          <w:rFonts w:ascii="inherit" w:hAnsi="inherit" w:cs="Arial"/>
          <w:color w:val="333333"/>
          <w:sz w:val="28"/>
          <w:szCs w:val="28"/>
        </w:rPr>
        <w:t xml:space="preserve"> have inbuilt programmable pull up/pull down </w:t>
      </w:r>
      <w:proofErr w:type="spellStart"/>
      <w:r w:rsidRPr="00180FEE">
        <w:rPr>
          <w:rFonts w:ascii="inherit" w:hAnsi="inherit" w:cs="Arial"/>
          <w:color w:val="333333"/>
          <w:sz w:val="28"/>
          <w:szCs w:val="28"/>
        </w:rPr>
        <w:t>resistors.So</w:t>
      </w:r>
      <w:proofErr w:type="spellEnd"/>
      <w:r w:rsidRPr="00180FEE">
        <w:rPr>
          <w:rFonts w:ascii="inherit" w:hAnsi="inherit" w:cs="Arial"/>
          <w:color w:val="333333"/>
          <w:sz w:val="28"/>
          <w:szCs w:val="28"/>
        </w:rPr>
        <w:t xml:space="preserve"> Interfacing a switch with a microcontroller directly is possible.</w:t>
      </w:r>
    </w:p>
    <w:p w:rsidR="00353157" w:rsidRPr="00180FEE" w:rsidRDefault="00353157" w:rsidP="00353157">
      <w:pPr>
        <w:numPr>
          <w:ilvl w:val="0"/>
          <w:numId w:val="2"/>
        </w:numPr>
        <w:shd w:val="clear" w:color="auto" w:fill="FFFFFF"/>
        <w:spacing w:after="0" w:line="240" w:lineRule="auto"/>
        <w:ind w:left="240"/>
        <w:jc w:val="both"/>
        <w:textAlignment w:val="baseline"/>
        <w:rPr>
          <w:rFonts w:ascii="inherit" w:hAnsi="inherit" w:cs="Arial"/>
          <w:color w:val="333333"/>
          <w:sz w:val="28"/>
          <w:szCs w:val="28"/>
        </w:rPr>
      </w:pPr>
      <w:r w:rsidRPr="00180FEE">
        <w:rPr>
          <w:rFonts w:ascii="inherit" w:hAnsi="inherit" w:cs="Arial"/>
          <w:color w:val="333333"/>
          <w:sz w:val="28"/>
          <w:szCs w:val="28"/>
        </w:rPr>
        <w:t>In general, pull up resistors are often used than pull down resistors, although some microcontroller families have both pull-up and pull-down resistors.</w:t>
      </w:r>
    </w:p>
    <w:p w:rsidR="00353157" w:rsidRPr="00180FEE" w:rsidRDefault="00353157" w:rsidP="00353157">
      <w:pPr>
        <w:numPr>
          <w:ilvl w:val="0"/>
          <w:numId w:val="2"/>
        </w:numPr>
        <w:shd w:val="clear" w:color="auto" w:fill="FFFFFF"/>
        <w:spacing w:after="0" w:line="240" w:lineRule="auto"/>
        <w:ind w:left="240"/>
        <w:jc w:val="both"/>
        <w:textAlignment w:val="baseline"/>
        <w:rPr>
          <w:rFonts w:ascii="inherit" w:hAnsi="inherit" w:cs="Arial"/>
          <w:color w:val="333333"/>
          <w:sz w:val="28"/>
          <w:szCs w:val="28"/>
        </w:rPr>
      </w:pPr>
      <w:r w:rsidRPr="00180FEE">
        <w:rPr>
          <w:rFonts w:ascii="inherit" w:hAnsi="inherit" w:cs="Arial"/>
          <w:color w:val="333333"/>
          <w:sz w:val="28"/>
          <w:szCs w:val="28"/>
        </w:rPr>
        <w:t>These resistors are often used in </w:t>
      </w:r>
      <w:hyperlink r:id="rId33" w:tgtFrame="_blank" w:history="1">
        <w:r w:rsidRPr="00180FEE">
          <w:rPr>
            <w:rStyle w:val="Hyperlink"/>
            <w:rFonts w:ascii="inherit" w:hAnsi="inherit" w:cs="Arial"/>
            <w:color w:val="E03800"/>
            <w:sz w:val="28"/>
            <w:szCs w:val="28"/>
            <w:bdr w:val="none" w:sz="0" w:space="0" w:color="auto" w:frame="1"/>
          </w:rPr>
          <w:t>A/D converters</w:t>
        </w:r>
      </w:hyperlink>
      <w:r w:rsidRPr="00180FEE">
        <w:rPr>
          <w:rFonts w:ascii="inherit" w:hAnsi="inherit" w:cs="Arial"/>
          <w:color w:val="333333"/>
          <w:sz w:val="28"/>
          <w:szCs w:val="28"/>
        </w:rPr>
        <w:t> to provide a controlled flow of current into a resistive sensor</w:t>
      </w:r>
    </w:p>
    <w:p w:rsidR="00353157" w:rsidRPr="00180FEE" w:rsidRDefault="00353157" w:rsidP="00353157">
      <w:pPr>
        <w:numPr>
          <w:ilvl w:val="0"/>
          <w:numId w:val="2"/>
        </w:numPr>
        <w:shd w:val="clear" w:color="auto" w:fill="FFFFFF"/>
        <w:spacing w:after="0" w:line="240" w:lineRule="auto"/>
        <w:ind w:left="240"/>
        <w:jc w:val="both"/>
        <w:textAlignment w:val="baseline"/>
        <w:rPr>
          <w:rFonts w:ascii="inherit" w:hAnsi="inherit" w:cs="Arial"/>
          <w:color w:val="333333"/>
          <w:sz w:val="28"/>
          <w:szCs w:val="28"/>
        </w:rPr>
      </w:pPr>
      <w:r w:rsidRPr="00180FEE">
        <w:rPr>
          <w:rFonts w:ascii="inherit" w:hAnsi="inherit" w:cs="Arial"/>
          <w:color w:val="333333"/>
          <w:sz w:val="28"/>
          <w:szCs w:val="28"/>
        </w:rPr>
        <w:t>Pull-up and pull-down resistors are used in I2C protocol bus, wherein the pull-up resistors are used to allow a single pin to act as an I/P or O/P.</w:t>
      </w:r>
    </w:p>
    <w:p w:rsidR="00353157" w:rsidRPr="00180FEE" w:rsidRDefault="00353157" w:rsidP="00353157">
      <w:pPr>
        <w:numPr>
          <w:ilvl w:val="0"/>
          <w:numId w:val="2"/>
        </w:numPr>
        <w:shd w:val="clear" w:color="auto" w:fill="FFFFFF"/>
        <w:spacing w:after="0" w:line="240" w:lineRule="auto"/>
        <w:ind w:left="240"/>
        <w:jc w:val="both"/>
        <w:textAlignment w:val="baseline"/>
        <w:rPr>
          <w:rFonts w:ascii="inherit" w:hAnsi="inherit" w:cs="Arial"/>
          <w:color w:val="333333"/>
          <w:sz w:val="28"/>
          <w:szCs w:val="28"/>
        </w:rPr>
      </w:pPr>
      <w:r w:rsidRPr="00180FEE">
        <w:rPr>
          <w:rFonts w:ascii="inherit" w:hAnsi="inherit" w:cs="Arial"/>
          <w:color w:val="333333"/>
          <w:sz w:val="28"/>
          <w:szCs w:val="28"/>
        </w:rPr>
        <w:t>When it is not connected to a I2C protocol bus, the pin floats in a high impedance state. Pull down resistors are also used for outputs to afford a known O/P</w:t>
      </w:r>
    </w:p>
    <w:p w:rsidR="00353157" w:rsidRPr="00180FEE" w:rsidRDefault="00353157" w:rsidP="00104A97">
      <w:pPr>
        <w:spacing w:after="0" w:line="240" w:lineRule="auto"/>
        <w:rPr>
          <w:rFonts w:ascii="Times New Roman" w:eastAsia="Times New Roman" w:hAnsi="Times New Roman" w:cs="Times New Roman"/>
          <w:sz w:val="28"/>
          <w:szCs w:val="28"/>
        </w:rPr>
      </w:pPr>
    </w:p>
    <w:p w:rsidR="00353157" w:rsidRPr="00180FEE" w:rsidRDefault="00353157">
      <w:pPr>
        <w:rPr>
          <w:rFonts w:ascii="Times New Roman" w:eastAsia="Times New Roman" w:hAnsi="Times New Roman" w:cs="Times New Roman"/>
          <w:sz w:val="28"/>
          <w:szCs w:val="28"/>
        </w:rPr>
      </w:pPr>
      <w:r w:rsidRPr="00180FEE">
        <w:rPr>
          <w:rFonts w:ascii="Times New Roman" w:eastAsia="Times New Roman" w:hAnsi="Times New Roman" w:cs="Times New Roman"/>
          <w:sz w:val="28"/>
          <w:szCs w:val="28"/>
        </w:rPr>
        <w:t>STACK EXCHANGE</w:t>
      </w:r>
    </w:p>
    <w:p w:rsidR="00353157" w:rsidRPr="00180FEE" w:rsidRDefault="00353157">
      <w:pPr>
        <w:rPr>
          <w:rStyle w:val="Strong"/>
          <w:rFonts w:ascii="Verdana" w:hAnsi="Verdana"/>
          <w:color w:val="242729"/>
          <w:sz w:val="28"/>
          <w:szCs w:val="28"/>
          <w:bdr w:val="none" w:sz="0" w:space="0" w:color="auto" w:frame="1"/>
          <w:shd w:val="clear" w:color="auto" w:fill="FFFFFF"/>
        </w:rPr>
      </w:pPr>
      <w:r w:rsidRPr="00180FEE">
        <w:rPr>
          <w:rStyle w:val="Strong"/>
          <w:rFonts w:ascii="Verdana" w:hAnsi="Verdana"/>
          <w:color w:val="242729"/>
          <w:sz w:val="28"/>
          <w:szCs w:val="28"/>
          <w:bdr w:val="none" w:sz="0" w:space="0" w:color="auto" w:frame="1"/>
          <w:shd w:val="clear" w:color="auto" w:fill="FFFFFF"/>
        </w:rPr>
        <w:t>Q) Should I pull my single-throw inputs up or down? When is pulling down preferred over pulling up and vice versa?</w:t>
      </w:r>
    </w:p>
    <w:p w:rsidR="00353157" w:rsidRPr="00180FEE" w:rsidRDefault="00353157" w:rsidP="00180FEE">
      <w:pPr>
        <w:shd w:val="clear" w:color="auto" w:fill="FFFFFF"/>
        <w:jc w:val="center"/>
        <w:textAlignment w:val="baseline"/>
        <w:rPr>
          <w:rFonts w:ascii="inherit" w:hAnsi="inherit" w:cs="Arial"/>
          <w:color w:val="242729"/>
          <w:sz w:val="28"/>
          <w:szCs w:val="28"/>
        </w:rPr>
      </w:pPr>
      <w:r w:rsidRPr="00180FEE">
        <w:rPr>
          <w:rFonts w:ascii="inherit" w:hAnsi="inherit" w:cs="Arial"/>
          <w:color w:val="6A737C"/>
          <w:sz w:val="28"/>
          <w:szCs w:val="28"/>
          <w:bdr w:val="none" w:sz="0" w:space="0" w:color="auto" w:frame="1"/>
        </w:rPr>
        <w:br/>
      </w:r>
    </w:p>
    <w:p w:rsidR="00353157" w:rsidRPr="00180FEE" w:rsidRDefault="00353157" w:rsidP="00180FEE">
      <w:pPr>
        <w:pStyle w:val="NormalWeb"/>
        <w:shd w:val="clear" w:color="auto" w:fill="FFFFFF"/>
        <w:spacing w:before="0" w:beforeAutospacing="0" w:after="240" w:afterAutospacing="0"/>
        <w:textAlignment w:val="baseline"/>
        <w:rPr>
          <w:rFonts w:ascii="inherit" w:hAnsi="inherit" w:cs="Arial"/>
          <w:color w:val="242729"/>
          <w:sz w:val="28"/>
          <w:szCs w:val="28"/>
        </w:rPr>
      </w:pPr>
      <w:r w:rsidRPr="00180FEE">
        <w:rPr>
          <w:rFonts w:ascii="inherit" w:hAnsi="inherit" w:cs="Arial"/>
          <w:color w:val="242729"/>
          <w:sz w:val="28"/>
          <w:szCs w:val="28"/>
        </w:rPr>
        <w:lastRenderedPageBreak/>
        <w:t>The answer depends on what you want the "default" configuration to be. For example, say you have a down-stream N-channel MOSFET, and you want it default off. Then you would use a pull-down resistor to ensure this behavior if the input becomes high impedance.</w:t>
      </w:r>
    </w:p>
    <w:p w:rsidR="00353157" w:rsidRPr="00180FEE" w:rsidRDefault="00353157" w:rsidP="00180FEE">
      <w:pPr>
        <w:pStyle w:val="NormalWeb"/>
        <w:shd w:val="clear" w:color="auto" w:fill="FFFFFF"/>
        <w:spacing w:before="0" w:beforeAutospacing="0" w:after="240" w:afterAutospacing="0"/>
        <w:textAlignment w:val="baseline"/>
        <w:rPr>
          <w:rFonts w:ascii="inherit" w:hAnsi="inherit" w:cs="Arial"/>
          <w:color w:val="242729"/>
          <w:sz w:val="28"/>
          <w:szCs w:val="28"/>
        </w:rPr>
      </w:pPr>
      <w:r w:rsidRPr="00180FEE">
        <w:rPr>
          <w:rFonts w:ascii="inherit" w:hAnsi="inherit" w:cs="Arial"/>
          <w:noProof/>
          <w:color w:val="242729"/>
          <w:sz w:val="28"/>
          <w:szCs w:val="28"/>
        </w:rPr>
        <w:drawing>
          <wp:inline distT="0" distB="0" distL="0" distR="0">
            <wp:extent cx="4716780" cy="5715000"/>
            <wp:effectExtent l="19050" t="0" r="7620" b="0"/>
            <wp:docPr id="13" name="Picture 10" descr="schema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hematic"/>
                    <pic:cNvPicPr>
                      <a:picLocks noChangeAspect="1" noChangeArrowheads="1"/>
                    </pic:cNvPicPr>
                  </pic:nvPicPr>
                  <pic:blipFill>
                    <a:blip r:embed="rId34"/>
                    <a:srcRect/>
                    <a:stretch>
                      <a:fillRect/>
                    </a:stretch>
                  </pic:blipFill>
                  <pic:spPr bwMode="auto">
                    <a:xfrm>
                      <a:off x="0" y="0"/>
                      <a:ext cx="4716780" cy="5715000"/>
                    </a:xfrm>
                    <a:prstGeom prst="rect">
                      <a:avLst/>
                    </a:prstGeom>
                    <a:noFill/>
                    <a:ln w="9525">
                      <a:noFill/>
                      <a:miter lim="800000"/>
                      <a:headEnd/>
                      <a:tailEnd/>
                    </a:ln>
                  </pic:spPr>
                </pic:pic>
              </a:graphicData>
            </a:graphic>
          </wp:inline>
        </w:drawing>
      </w:r>
    </w:p>
    <w:p w:rsidR="00353157" w:rsidRPr="00180FEE" w:rsidRDefault="00353157" w:rsidP="00180FEE">
      <w:pPr>
        <w:pStyle w:val="NormalWeb"/>
        <w:shd w:val="clear" w:color="auto" w:fill="FFFFFF"/>
        <w:spacing w:before="0" w:beforeAutospacing="0" w:after="0" w:afterAutospacing="0"/>
        <w:textAlignment w:val="baseline"/>
        <w:rPr>
          <w:rFonts w:ascii="inherit" w:hAnsi="inherit" w:cs="Arial"/>
          <w:color w:val="242729"/>
          <w:sz w:val="28"/>
          <w:szCs w:val="28"/>
        </w:rPr>
      </w:pPr>
      <w:hyperlink r:id="rId35" w:history="1">
        <w:r w:rsidRPr="00180FEE">
          <w:rPr>
            <w:rStyle w:val="Hyperlink"/>
            <w:rFonts w:ascii="inherit" w:hAnsi="inherit" w:cs="Arial"/>
            <w:color w:val="186FAD"/>
            <w:sz w:val="28"/>
            <w:szCs w:val="28"/>
            <w:bdr w:val="none" w:sz="0" w:space="0" w:color="auto" w:frame="1"/>
          </w:rPr>
          <w:t>simulate this circuit</w:t>
        </w:r>
      </w:hyperlink>
      <w:r w:rsidRPr="00180FEE">
        <w:rPr>
          <w:rFonts w:ascii="inherit" w:hAnsi="inherit" w:cs="Arial"/>
          <w:color w:val="242729"/>
          <w:sz w:val="28"/>
          <w:szCs w:val="28"/>
          <w:bdr w:val="none" w:sz="0" w:space="0" w:color="auto" w:frame="1"/>
          <w:vertAlign w:val="superscript"/>
        </w:rPr>
        <w:t> – Schematic created using </w:t>
      </w:r>
      <w:proofErr w:type="spellStart"/>
      <w:r w:rsidRPr="00180FEE">
        <w:rPr>
          <w:rFonts w:ascii="inherit" w:hAnsi="inherit" w:cs="Arial"/>
          <w:color w:val="242729"/>
          <w:sz w:val="28"/>
          <w:szCs w:val="28"/>
          <w:bdr w:val="none" w:sz="0" w:space="0" w:color="auto" w:frame="1"/>
          <w:vertAlign w:val="superscript"/>
        </w:rPr>
        <w:fldChar w:fldCharType="begin"/>
      </w:r>
      <w:r w:rsidRPr="00180FEE">
        <w:rPr>
          <w:rFonts w:ascii="inherit" w:hAnsi="inherit" w:cs="Arial"/>
          <w:color w:val="242729"/>
          <w:sz w:val="28"/>
          <w:szCs w:val="28"/>
          <w:bdr w:val="none" w:sz="0" w:space="0" w:color="auto" w:frame="1"/>
          <w:vertAlign w:val="superscript"/>
        </w:rPr>
        <w:instrText xml:space="preserve"> HYPERLINK "https://www.circuitlab.com/" </w:instrText>
      </w:r>
      <w:r w:rsidRPr="00180FEE">
        <w:rPr>
          <w:rFonts w:ascii="inherit" w:hAnsi="inherit" w:cs="Arial"/>
          <w:color w:val="242729"/>
          <w:sz w:val="28"/>
          <w:szCs w:val="28"/>
          <w:bdr w:val="none" w:sz="0" w:space="0" w:color="auto" w:frame="1"/>
          <w:vertAlign w:val="superscript"/>
        </w:rPr>
        <w:fldChar w:fldCharType="separate"/>
      </w:r>
      <w:r w:rsidRPr="00180FEE">
        <w:rPr>
          <w:rStyle w:val="Hyperlink"/>
          <w:rFonts w:ascii="inherit" w:hAnsi="inherit" w:cs="Arial"/>
          <w:color w:val="186FAD"/>
          <w:sz w:val="28"/>
          <w:szCs w:val="28"/>
          <w:bdr w:val="none" w:sz="0" w:space="0" w:color="auto" w:frame="1"/>
        </w:rPr>
        <w:t>CircuitLab</w:t>
      </w:r>
      <w:proofErr w:type="spellEnd"/>
      <w:r w:rsidRPr="00180FEE">
        <w:rPr>
          <w:rFonts w:ascii="inherit" w:hAnsi="inherit" w:cs="Arial"/>
          <w:color w:val="242729"/>
          <w:sz w:val="28"/>
          <w:szCs w:val="28"/>
          <w:bdr w:val="none" w:sz="0" w:space="0" w:color="auto" w:frame="1"/>
          <w:vertAlign w:val="superscript"/>
        </w:rPr>
        <w:fldChar w:fldCharType="end"/>
      </w:r>
    </w:p>
    <w:p w:rsidR="00353157" w:rsidRPr="00180FEE" w:rsidRDefault="00353157" w:rsidP="00180FEE">
      <w:pPr>
        <w:pStyle w:val="NormalWeb"/>
        <w:shd w:val="clear" w:color="auto" w:fill="FFFFFF"/>
        <w:spacing w:before="0" w:beforeAutospacing="0" w:after="240" w:afterAutospacing="0"/>
        <w:textAlignment w:val="baseline"/>
        <w:rPr>
          <w:rFonts w:ascii="inherit" w:hAnsi="inherit" w:cs="Arial"/>
          <w:color w:val="242729"/>
          <w:sz w:val="28"/>
          <w:szCs w:val="28"/>
        </w:rPr>
      </w:pPr>
      <w:r w:rsidRPr="00180FEE">
        <w:rPr>
          <w:rFonts w:ascii="inherit" w:hAnsi="inherit" w:cs="Arial"/>
          <w:color w:val="242729"/>
          <w:sz w:val="28"/>
          <w:szCs w:val="28"/>
        </w:rPr>
        <w:t>On the other hand, suppose you have an upstream P-channel MOSFET, and want it default off. This time a pull up resistor is required to create this behavior.</w:t>
      </w:r>
    </w:p>
    <w:p w:rsidR="00353157" w:rsidRPr="00180FEE" w:rsidRDefault="00353157" w:rsidP="00180FEE">
      <w:pPr>
        <w:pStyle w:val="NormalWeb"/>
        <w:shd w:val="clear" w:color="auto" w:fill="FFFFFF"/>
        <w:spacing w:before="0" w:beforeAutospacing="0" w:after="240" w:afterAutospacing="0"/>
        <w:textAlignment w:val="baseline"/>
        <w:rPr>
          <w:rFonts w:ascii="inherit" w:hAnsi="inherit" w:cs="Arial"/>
          <w:color w:val="242729"/>
          <w:sz w:val="28"/>
          <w:szCs w:val="28"/>
        </w:rPr>
      </w:pPr>
      <w:r w:rsidRPr="00180FEE">
        <w:rPr>
          <w:rFonts w:ascii="inherit" w:hAnsi="inherit" w:cs="Arial"/>
          <w:noProof/>
          <w:color w:val="242729"/>
          <w:sz w:val="28"/>
          <w:szCs w:val="28"/>
        </w:rPr>
        <w:lastRenderedPageBreak/>
        <w:drawing>
          <wp:inline distT="0" distB="0" distL="0" distR="0">
            <wp:extent cx="4960620" cy="5715000"/>
            <wp:effectExtent l="19050" t="0" r="0" b="0"/>
            <wp:docPr id="14" name="Picture 11" descr="schema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hematic"/>
                    <pic:cNvPicPr>
                      <a:picLocks noChangeAspect="1" noChangeArrowheads="1"/>
                    </pic:cNvPicPr>
                  </pic:nvPicPr>
                  <pic:blipFill>
                    <a:blip r:embed="rId36"/>
                    <a:srcRect/>
                    <a:stretch>
                      <a:fillRect/>
                    </a:stretch>
                  </pic:blipFill>
                  <pic:spPr bwMode="auto">
                    <a:xfrm>
                      <a:off x="0" y="0"/>
                      <a:ext cx="4960620" cy="5715000"/>
                    </a:xfrm>
                    <a:prstGeom prst="rect">
                      <a:avLst/>
                    </a:prstGeom>
                    <a:noFill/>
                    <a:ln w="9525">
                      <a:noFill/>
                      <a:miter lim="800000"/>
                      <a:headEnd/>
                      <a:tailEnd/>
                    </a:ln>
                  </pic:spPr>
                </pic:pic>
              </a:graphicData>
            </a:graphic>
          </wp:inline>
        </w:drawing>
      </w:r>
    </w:p>
    <w:p w:rsidR="00353157" w:rsidRPr="00180FEE" w:rsidRDefault="00353157" w:rsidP="00180FEE">
      <w:pPr>
        <w:pStyle w:val="NormalWeb"/>
        <w:shd w:val="clear" w:color="auto" w:fill="FFFFFF"/>
        <w:spacing w:before="0" w:beforeAutospacing="0" w:after="0" w:afterAutospacing="0"/>
        <w:textAlignment w:val="baseline"/>
        <w:rPr>
          <w:rFonts w:ascii="inherit" w:hAnsi="inherit" w:cs="Arial"/>
          <w:color w:val="242729"/>
          <w:sz w:val="28"/>
          <w:szCs w:val="28"/>
        </w:rPr>
      </w:pPr>
      <w:hyperlink r:id="rId37" w:history="1">
        <w:r w:rsidRPr="00180FEE">
          <w:rPr>
            <w:rStyle w:val="Hyperlink"/>
            <w:rFonts w:ascii="inherit" w:hAnsi="inherit" w:cs="Arial"/>
            <w:color w:val="186FAD"/>
            <w:sz w:val="28"/>
            <w:szCs w:val="28"/>
            <w:bdr w:val="none" w:sz="0" w:space="0" w:color="auto" w:frame="1"/>
          </w:rPr>
          <w:t>simulate this circuit</w:t>
        </w:r>
      </w:hyperlink>
    </w:p>
    <w:p w:rsidR="00353157" w:rsidRPr="00180FEE" w:rsidRDefault="00353157" w:rsidP="00180FEE">
      <w:pPr>
        <w:pStyle w:val="NormalWeb"/>
        <w:shd w:val="clear" w:color="auto" w:fill="FFFFFF"/>
        <w:spacing w:before="0" w:beforeAutospacing="0" w:after="240" w:afterAutospacing="0"/>
        <w:textAlignment w:val="baseline"/>
        <w:rPr>
          <w:rFonts w:ascii="inherit" w:hAnsi="inherit" w:cs="Arial"/>
          <w:color w:val="242729"/>
          <w:sz w:val="28"/>
          <w:szCs w:val="28"/>
        </w:rPr>
      </w:pPr>
      <w:r w:rsidRPr="00180FEE">
        <w:rPr>
          <w:rFonts w:ascii="inherit" w:hAnsi="inherit" w:cs="Arial"/>
          <w:color w:val="242729"/>
          <w:sz w:val="28"/>
          <w:szCs w:val="28"/>
        </w:rPr>
        <w:t>There's also the alternative case where you want a device to be default-on, in which case the above two cases would be reversed (pull-up for the N-channel MOSFET, pull-down for the P-channel MOSFET).</w:t>
      </w:r>
    </w:p>
    <w:p w:rsidR="00353157" w:rsidRPr="00180FEE" w:rsidRDefault="00353157" w:rsidP="00180FEE">
      <w:pPr>
        <w:pStyle w:val="NormalWeb"/>
        <w:shd w:val="clear" w:color="auto" w:fill="FFFFFF"/>
        <w:spacing w:before="0" w:beforeAutospacing="0" w:after="240" w:afterAutospacing="0"/>
        <w:textAlignment w:val="baseline"/>
        <w:rPr>
          <w:rFonts w:ascii="inherit" w:hAnsi="inherit" w:cs="Arial"/>
          <w:color w:val="242729"/>
          <w:sz w:val="28"/>
          <w:szCs w:val="28"/>
        </w:rPr>
      </w:pPr>
      <w:r w:rsidRPr="00180FEE">
        <w:rPr>
          <w:rFonts w:ascii="inherit" w:hAnsi="inherit" w:cs="Arial"/>
          <w:color w:val="242729"/>
          <w:sz w:val="28"/>
          <w:szCs w:val="28"/>
        </w:rPr>
        <w:t>A few other considerations:</w:t>
      </w:r>
    </w:p>
    <w:p w:rsidR="00353157" w:rsidRPr="00180FEE" w:rsidRDefault="00353157" w:rsidP="00353157">
      <w:pPr>
        <w:pStyle w:val="NormalWeb"/>
        <w:numPr>
          <w:ilvl w:val="0"/>
          <w:numId w:val="3"/>
        </w:numPr>
        <w:shd w:val="clear" w:color="auto" w:fill="FFFFFF"/>
        <w:spacing w:before="0" w:beforeAutospacing="0" w:after="0" w:afterAutospacing="0"/>
        <w:ind w:left="360"/>
        <w:textAlignment w:val="baseline"/>
        <w:rPr>
          <w:rFonts w:ascii="inherit" w:hAnsi="inherit" w:cs="Arial"/>
          <w:color w:val="242729"/>
          <w:sz w:val="28"/>
          <w:szCs w:val="28"/>
        </w:rPr>
      </w:pPr>
      <w:r w:rsidRPr="00180FEE">
        <w:rPr>
          <w:rFonts w:ascii="inherit" w:hAnsi="inherit" w:cs="Arial"/>
          <w:color w:val="242729"/>
          <w:sz w:val="28"/>
          <w:szCs w:val="28"/>
        </w:rPr>
        <w:t>I2C lines specify pull-up resistors because devices are "expected" to have an open-drain to ground, and thus need some way to raise the line potential.</w:t>
      </w:r>
    </w:p>
    <w:p w:rsidR="00353157" w:rsidRPr="00180FEE" w:rsidRDefault="00353157" w:rsidP="00353157">
      <w:pPr>
        <w:pStyle w:val="NormalWeb"/>
        <w:numPr>
          <w:ilvl w:val="0"/>
          <w:numId w:val="3"/>
        </w:numPr>
        <w:shd w:val="clear" w:color="auto" w:fill="FFFFFF"/>
        <w:spacing w:before="0" w:beforeAutospacing="0" w:after="0" w:afterAutospacing="0"/>
        <w:ind w:left="360"/>
        <w:textAlignment w:val="baseline"/>
        <w:rPr>
          <w:rFonts w:ascii="inherit" w:hAnsi="inherit" w:cs="Arial"/>
          <w:color w:val="242729"/>
          <w:sz w:val="28"/>
          <w:szCs w:val="28"/>
        </w:rPr>
      </w:pPr>
      <w:r w:rsidRPr="00180FEE">
        <w:rPr>
          <w:rFonts w:ascii="inherit" w:hAnsi="inherit" w:cs="Arial"/>
          <w:color w:val="242729"/>
          <w:sz w:val="28"/>
          <w:szCs w:val="28"/>
        </w:rPr>
        <w:t>Analog comparators are usually configured as open-drain devices, and thus also need pull up resistors to get a high potential output.</w:t>
      </w:r>
    </w:p>
    <w:p w:rsidR="00353157" w:rsidRPr="00180FEE" w:rsidRDefault="00353157" w:rsidP="00353157">
      <w:pPr>
        <w:pStyle w:val="NormalWeb"/>
        <w:numPr>
          <w:ilvl w:val="0"/>
          <w:numId w:val="3"/>
        </w:numPr>
        <w:shd w:val="clear" w:color="auto" w:fill="FFFFFF"/>
        <w:spacing w:before="0" w:beforeAutospacing="0" w:after="0" w:afterAutospacing="0"/>
        <w:ind w:left="360"/>
        <w:textAlignment w:val="baseline"/>
        <w:rPr>
          <w:rFonts w:ascii="inherit" w:hAnsi="inherit" w:cs="Arial"/>
          <w:color w:val="242729"/>
          <w:sz w:val="28"/>
          <w:szCs w:val="28"/>
        </w:rPr>
      </w:pPr>
      <w:r w:rsidRPr="00180FEE">
        <w:rPr>
          <w:rFonts w:ascii="inherit" w:hAnsi="inherit" w:cs="Arial"/>
          <w:color w:val="242729"/>
          <w:sz w:val="28"/>
          <w:szCs w:val="28"/>
        </w:rPr>
        <w:lastRenderedPageBreak/>
        <w:t xml:space="preserve">You may draw more current using </w:t>
      </w:r>
      <w:proofErr w:type="spellStart"/>
      <w:r w:rsidRPr="00180FEE">
        <w:rPr>
          <w:rFonts w:ascii="inherit" w:hAnsi="inherit" w:cs="Arial"/>
          <w:color w:val="242729"/>
          <w:sz w:val="28"/>
          <w:szCs w:val="28"/>
        </w:rPr>
        <w:t>pullup</w:t>
      </w:r>
      <w:proofErr w:type="spellEnd"/>
      <w:r w:rsidRPr="00180FEE">
        <w:rPr>
          <w:rFonts w:ascii="inherit" w:hAnsi="inherit" w:cs="Arial"/>
          <w:color w:val="242729"/>
          <w:sz w:val="28"/>
          <w:szCs w:val="28"/>
        </w:rPr>
        <w:t>/</w:t>
      </w:r>
      <w:proofErr w:type="spellStart"/>
      <w:r w:rsidRPr="00180FEE">
        <w:rPr>
          <w:rFonts w:ascii="inherit" w:hAnsi="inherit" w:cs="Arial"/>
          <w:color w:val="242729"/>
          <w:sz w:val="28"/>
          <w:szCs w:val="28"/>
        </w:rPr>
        <w:t>pulldown</w:t>
      </w:r>
      <w:proofErr w:type="spellEnd"/>
      <w:r w:rsidRPr="00180FEE">
        <w:rPr>
          <w:rFonts w:ascii="inherit" w:hAnsi="inherit" w:cs="Arial"/>
          <w:color w:val="242729"/>
          <w:sz w:val="28"/>
          <w:szCs w:val="28"/>
        </w:rPr>
        <w:t xml:space="preserve"> resistors, depending on what's hooked to the input/output.</w:t>
      </w:r>
    </w:p>
    <w:p w:rsidR="00353157" w:rsidRPr="00180FEE" w:rsidRDefault="00353157" w:rsidP="00353157">
      <w:pPr>
        <w:pStyle w:val="NormalWeb"/>
        <w:numPr>
          <w:ilvl w:val="0"/>
          <w:numId w:val="3"/>
        </w:numPr>
        <w:shd w:val="clear" w:color="auto" w:fill="FFFFFF"/>
        <w:spacing w:before="0" w:beforeAutospacing="0" w:after="0" w:afterAutospacing="0"/>
        <w:ind w:left="360"/>
        <w:textAlignment w:val="baseline"/>
        <w:rPr>
          <w:rFonts w:ascii="inherit" w:hAnsi="inherit" w:cs="Arial"/>
          <w:color w:val="242729"/>
          <w:sz w:val="28"/>
          <w:szCs w:val="28"/>
        </w:rPr>
      </w:pPr>
      <w:r w:rsidRPr="00180FEE">
        <w:rPr>
          <w:rFonts w:ascii="inherit" w:hAnsi="inherit" w:cs="Arial"/>
          <w:color w:val="242729"/>
          <w:sz w:val="28"/>
          <w:szCs w:val="28"/>
        </w:rPr>
        <w:t>Either configuration could works equally well in your application (i.e. there's no significant advantage one way or the other).</w:t>
      </w:r>
    </w:p>
    <w:p w:rsidR="00353157" w:rsidRPr="00180FEE" w:rsidRDefault="00353157" w:rsidP="00180FEE">
      <w:pPr>
        <w:pStyle w:val="NormalWeb"/>
        <w:shd w:val="clear" w:color="auto" w:fill="FFFFFF"/>
        <w:spacing w:before="0" w:beforeAutospacing="0" w:after="240" w:afterAutospacing="0"/>
        <w:textAlignment w:val="baseline"/>
        <w:rPr>
          <w:rFonts w:ascii="inherit" w:hAnsi="inherit" w:cs="Arial"/>
          <w:color w:val="242729"/>
          <w:sz w:val="28"/>
          <w:szCs w:val="28"/>
        </w:rPr>
      </w:pPr>
      <w:r w:rsidRPr="00180FEE">
        <w:rPr>
          <w:rFonts w:ascii="inherit" w:hAnsi="inherit" w:cs="Arial"/>
          <w:color w:val="242729"/>
          <w:sz w:val="28"/>
          <w:szCs w:val="28"/>
        </w:rPr>
        <w:t>... And any number of very application-specific reasons why one configuration may be preferred.</w:t>
      </w:r>
    </w:p>
    <w:p w:rsidR="00353157" w:rsidRPr="00180FEE" w:rsidRDefault="00353157">
      <w:pPr>
        <w:rPr>
          <w:sz w:val="28"/>
          <w:szCs w:val="28"/>
        </w:rPr>
      </w:pPr>
    </w:p>
    <w:p w:rsidR="00353157" w:rsidRPr="00180FEE" w:rsidRDefault="00353157">
      <w:pPr>
        <w:rPr>
          <w:sz w:val="28"/>
          <w:szCs w:val="28"/>
        </w:rPr>
      </w:pPr>
    </w:p>
    <w:p w:rsidR="00353157" w:rsidRPr="00180FEE" w:rsidRDefault="00353157">
      <w:pPr>
        <w:rPr>
          <w:sz w:val="28"/>
          <w:szCs w:val="28"/>
        </w:rPr>
      </w:pPr>
      <w:r w:rsidRPr="00180FEE">
        <w:rPr>
          <w:sz w:val="28"/>
          <w:szCs w:val="28"/>
        </w:rPr>
        <w:t>Answer 2</w:t>
      </w:r>
    </w:p>
    <w:p w:rsidR="00353157" w:rsidRPr="00180FEE" w:rsidRDefault="00353157" w:rsidP="00180FEE">
      <w:pPr>
        <w:shd w:val="clear" w:color="auto" w:fill="FFFFFF"/>
        <w:jc w:val="center"/>
        <w:textAlignment w:val="baseline"/>
        <w:rPr>
          <w:rFonts w:ascii="inherit" w:hAnsi="inherit" w:cs="Arial"/>
          <w:color w:val="242729"/>
          <w:sz w:val="28"/>
          <w:szCs w:val="28"/>
        </w:rPr>
      </w:pPr>
      <w:r w:rsidRPr="00180FEE">
        <w:rPr>
          <w:rFonts w:ascii="inherit" w:hAnsi="inherit" w:cs="Arial"/>
          <w:color w:val="6A737C"/>
          <w:sz w:val="28"/>
          <w:szCs w:val="28"/>
          <w:bdr w:val="none" w:sz="0" w:space="0" w:color="auto" w:frame="1"/>
        </w:rPr>
        <w:br/>
      </w:r>
    </w:p>
    <w:p w:rsidR="00353157" w:rsidRPr="00180FEE" w:rsidRDefault="00353157" w:rsidP="00180FEE">
      <w:pPr>
        <w:pStyle w:val="NormalWeb"/>
        <w:shd w:val="clear" w:color="auto" w:fill="FFFFFF"/>
        <w:spacing w:before="0" w:beforeAutospacing="0" w:after="0" w:afterAutospacing="0"/>
        <w:textAlignment w:val="baseline"/>
        <w:rPr>
          <w:rFonts w:ascii="inherit" w:hAnsi="inherit" w:cs="Arial"/>
          <w:color w:val="242729"/>
          <w:sz w:val="28"/>
          <w:szCs w:val="28"/>
        </w:rPr>
      </w:pPr>
      <w:r w:rsidRPr="00180FEE">
        <w:rPr>
          <w:rFonts w:ascii="inherit" w:hAnsi="inherit" w:cs="Arial"/>
          <w:color w:val="242729"/>
          <w:sz w:val="28"/>
          <w:szCs w:val="28"/>
        </w:rPr>
        <w:t xml:space="preserve">If you are working with an </w:t>
      </w:r>
      <w:proofErr w:type="spellStart"/>
      <w:r w:rsidRPr="00180FEE">
        <w:rPr>
          <w:rFonts w:ascii="inherit" w:hAnsi="inherit" w:cs="Arial"/>
          <w:color w:val="242729"/>
          <w:sz w:val="28"/>
          <w:szCs w:val="28"/>
        </w:rPr>
        <w:t>Arduino</w:t>
      </w:r>
      <w:proofErr w:type="spellEnd"/>
      <w:r w:rsidRPr="00180FEE">
        <w:rPr>
          <w:rFonts w:ascii="inherit" w:hAnsi="inherit" w:cs="Arial"/>
          <w:color w:val="242729"/>
          <w:sz w:val="28"/>
          <w:szCs w:val="28"/>
        </w:rPr>
        <w:t>/ATmega328 you can use the </w:t>
      </w:r>
      <w:hyperlink r:id="rId38" w:history="1">
        <w:r w:rsidRPr="00180FEE">
          <w:rPr>
            <w:rStyle w:val="Hyperlink"/>
            <w:rFonts w:ascii="inherit" w:hAnsi="inherit" w:cs="Arial"/>
            <w:color w:val="186FAD"/>
            <w:sz w:val="28"/>
            <w:szCs w:val="28"/>
            <w:bdr w:val="none" w:sz="0" w:space="0" w:color="auto" w:frame="1"/>
          </w:rPr>
          <w:t>built in pull-up resistor</w:t>
        </w:r>
      </w:hyperlink>
      <w:r w:rsidRPr="00180FEE">
        <w:rPr>
          <w:rFonts w:ascii="inherit" w:hAnsi="inherit" w:cs="Arial"/>
          <w:color w:val="242729"/>
          <w:sz w:val="28"/>
          <w:szCs w:val="28"/>
        </w:rPr>
        <w:t>.</w:t>
      </w:r>
    </w:p>
    <w:p w:rsidR="00353157" w:rsidRPr="00180FEE" w:rsidRDefault="00353157" w:rsidP="00180FEE">
      <w:pPr>
        <w:pStyle w:val="NormalWeb"/>
        <w:shd w:val="clear" w:color="auto" w:fill="FFF9E3"/>
        <w:spacing w:before="0" w:beforeAutospacing="0" w:after="240" w:afterAutospacing="0"/>
        <w:textAlignment w:val="baseline"/>
        <w:rPr>
          <w:rFonts w:ascii="inherit" w:hAnsi="inherit" w:cs="Arial"/>
          <w:color w:val="242729"/>
          <w:sz w:val="28"/>
          <w:szCs w:val="28"/>
        </w:rPr>
      </w:pPr>
      <w:r w:rsidRPr="00180FEE">
        <w:rPr>
          <w:rFonts w:ascii="inherit" w:hAnsi="inherit" w:cs="Arial"/>
          <w:color w:val="242729"/>
          <w:sz w:val="28"/>
          <w:szCs w:val="28"/>
        </w:rPr>
        <w:t xml:space="preserve">There are 20K </w:t>
      </w:r>
      <w:proofErr w:type="spellStart"/>
      <w:r w:rsidRPr="00180FEE">
        <w:rPr>
          <w:rFonts w:ascii="inherit" w:hAnsi="inherit" w:cs="Arial"/>
          <w:color w:val="242729"/>
          <w:sz w:val="28"/>
          <w:szCs w:val="28"/>
        </w:rPr>
        <w:t>pullup</w:t>
      </w:r>
      <w:proofErr w:type="spellEnd"/>
      <w:r w:rsidRPr="00180FEE">
        <w:rPr>
          <w:rFonts w:ascii="inherit" w:hAnsi="inherit" w:cs="Arial"/>
          <w:color w:val="242729"/>
          <w:sz w:val="28"/>
          <w:szCs w:val="28"/>
        </w:rPr>
        <w:t xml:space="preserve"> resistors built into the </w:t>
      </w:r>
      <w:proofErr w:type="spellStart"/>
      <w:r w:rsidRPr="00180FEE">
        <w:rPr>
          <w:rFonts w:ascii="inherit" w:hAnsi="inherit" w:cs="Arial"/>
          <w:color w:val="242729"/>
          <w:sz w:val="28"/>
          <w:szCs w:val="28"/>
        </w:rPr>
        <w:t>Atmega</w:t>
      </w:r>
      <w:proofErr w:type="spellEnd"/>
      <w:r w:rsidRPr="00180FEE">
        <w:rPr>
          <w:rFonts w:ascii="inherit" w:hAnsi="inherit" w:cs="Arial"/>
          <w:color w:val="242729"/>
          <w:sz w:val="28"/>
          <w:szCs w:val="28"/>
        </w:rPr>
        <w:t xml:space="preserve"> chip that can be accessed from software. These built-in </w:t>
      </w:r>
      <w:proofErr w:type="spellStart"/>
      <w:r w:rsidRPr="00180FEE">
        <w:rPr>
          <w:rFonts w:ascii="inherit" w:hAnsi="inherit" w:cs="Arial"/>
          <w:color w:val="242729"/>
          <w:sz w:val="28"/>
          <w:szCs w:val="28"/>
        </w:rPr>
        <w:t>pullup</w:t>
      </w:r>
      <w:proofErr w:type="spellEnd"/>
      <w:r w:rsidRPr="00180FEE">
        <w:rPr>
          <w:rFonts w:ascii="inherit" w:hAnsi="inherit" w:cs="Arial"/>
          <w:color w:val="242729"/>
          <w:sz w:val="28"/>
          <w:szCs w:val="28"/>
        </w:rPr>
        <w:t xml:space="preserve"> resistors are accessed by setting the </w:t>
      </w:r>
      <w:proofErr w:type="spellStart"/>
      <w:r w:rsidRPr="00180FEE">
        <w:rPr>
          <w:rFonts w:ascii="inherit" w:hAnsi="inherit" w:cs="Arial"/>
          <w:color w:val="242729"/>
          <w:sz w:val="28"/>
          <w:szCs w:val="28"/>
        </w:rPr>
        <w:t>pinMode</w:t>
      </w:r>
      <w:proofErr w:type="spellEnd"/>
      <w:r w:rsidRPr="00180FEE">
        <w:rPr>
          <w:rFonts w:ascii="inherit" w:hAnsi="inherit" w:cs="Arial"/>
          <w:color w:val="242729"/>
          <w:sz w:val="28"/>
          <w:szCs w:val="28"/>
        </w:rPr>
        <w:t>() as INPUT_PULLUP. This effectively inverts the behavior of the INPUT mode, where HIGH means the sensor is off, and LOW means the sensor is on.</w:t>
      </w:r>
    </w:p>
    <w:p w:rsidR="00353157" w:rsidRPr="00180FEE" w:rsidRDefault="00353157" w:rsidP="00180FEE">
      <w:pPr>
        <w:pStyle w:val="NormalWeb"/>
        <w:shd w:val="clear" w:color="auto" w:fill="FFF9E3"/>
        <w:spacing w:before="0" w:beforeAutospacing="0" w:after="240" w:afterAutospacing="0"/>
        <w:textAlignment w:val="baseline"/>
        <w:rPr>
          <w:rFonts w:ascii="inherit" w:hAnsi="inherit" w:cs="Arial"/>
          <w:color w:val="242729"/>
          <w:sz w:val="28"/>
          <w:szCs w:val="28"/>
        </w:rPr>
      </w:pPr>
      <w:r w:rsidRPr="00180FEE">
        <w:rPr>
          <w:rFonts w:ascii="inherit" w:hAnsi="inherit" w:cs="Arial"/>
          <w:color w:val="242729"/>
          <w:sz w:val="28"/>
          <w:szCs w:val="28"/>
        </w:rPr>
        <w:t xml:space="preserve">The value of this </w:t>
      </w:r>
      <w:proofErr w:type="spellStart"/>
      <w:r w:rsidRPr="00180FEE">
        <w:rPr>
          <w:rFonts w:ascii="inherit" w:hAnsi="inherit" w:cs="Arial"/>
          <w:color w:val="242729"/>
          <w:sz w:val="28"/>
          <w:szCs w:val="28"/>
        </w:rPr>
        <w:t>pullup</w:t>
      </w:r>
      <w:proofErr w:type="spellEnd"/>
      <w:r w:rsidRPr="00180FEE">
        <w:rPr>
          <w:rFonts w:ascii="inherit" w:hAnsi="inherit" w:cs="Arial"/>
          <w:color w:val="242729"/>
          <w:sz w:val="28"/>
          <w:szCs w:val="28"/>
        </w:rPr>
        <w:t xml:space="preserve"> depends on the microcontroller used. On most AVR-based boards, the value is guaranteed to be between 20kΩ and 50kΩ. On the </w:t>
      </w:r>
      <w:proofErr w:type="spellStart"/>
      <w:r w:rsidRPr="00180FEE">
        <w:rPr>
          <w:rFonts w:ascii="inherit" w:hAnsi="inherit" w:cs="Arial"/>
          <w:color w:val="242729"/>
          <w:sz w:val="28"/>
          <w:szCs w:val="28"/>
        </w:rPr>
        <w:t>Arduino</w:t>
      </w:r>
      <w:proofErr w:type="spellEnd"/>
      <w:r w:rsidRPr="00180FEE">
        <w:rPr>
          <w:rFonts w:ascii="inherit" w:hAnsi="inherit" w:cs="Arial"/>
          <w:color w:val="242729"/>
          <w:sz w:val="28"/>
          <w:szCs w:val="28"/>
        </w:rPr>
        <w:t xml:space="preserve"> Due, it is between 50kΩ and 150kΩ. For the exact value, consult the datasheet of the microcontroller on your board.</w:t>
      </w:r>
    </w:p>
    <w:p w:rsidR="00353157" w:rsidRPr="00180FEE" w:rsidRDefault="00353157" w:rsidP="00180FEE">
      <w:pPr>
        <w:pStyle w:val="NormalWeb"/>
        <w:shd w:val="clear" w:color="auto" w:fill="FFF9E3"/>
        <w:spacing w:before="0" w:beforeAutospacing="0" w:after="0" w:afterAutospacing="0"/>
        <w:textAlignment w:val="baseline"/>
        <w:rPr>
          <w:rFonts w:ascii="inherit" w:hAnsi="inherit" w:cs="Arial"/>
          <w:color w:val="242729"/>
          <w:sz w:val="28"/>
          <w:szCs w:val="28"/>
        </w:rPr>
      </w:pPr>
      <w:r w:rsidRPr="00180FEE">
        <w:rPr>
          <w:rFonts w:ascii="inherit" w:hAnsi="inherit" w:cs="Arial"/>
          <w:color w:val="242729"/>
          <w:sz w:val="28"/>
          <w:szCs w:val="28"/>
        </w:rPr>
        <w:t>When connecting a sensor to a pin configured with INPUT_PULLUP, the other end should be connected to ground. In the case of a simple switch, this causes the pin to read HIGH when the switch is open, and LOW when the switch is pressed.</w:t>
      </w:r>
    </w:p>
    <w:p w:rsidR="00353157" w:rsidRPr="00180FEE" w:rsidRDefault="00353157" w:rsidP="00180FEE">
      <w:pPr>
        <w:pStyle w:val="NormalWeb"/>
        <w:shd w:val="clear" w:color="auto" w:fill="FFFFFF"/>
        <w:spacing w:before="0" w:beforeAutospacing="0" w:after="0" w:afterAutospacing="0"/>
        <w:textAlignment w:val="baseline"/>
        <w:rPr>
          <w:rFonts w:ascii="inherit" w:hAnsi="inherit" w:cs="Arial"/>
          <w:color w:val="242729"/>
          <w:sz w:val="28"/>
          <w:szCs w:val="28"/>
        </w:rPr>
      </w:pPr>
      <w:r w:rsidRPr="00180FEE">
        <w:rPr>
          <w:rFonts w:ascii="inherit" w:hAnsi="inherit" w:cs="Arial"/>
          <w:color w:val="242729"/>
          <w:sz w:val="28"/>
          <w:szCs w:val="28"/>
        </w:rPr>
        <w:t>The Raspberry Pi </w:t>
      </w:r>
      <w:hyperlink r:id="rId39" w:history="1">
        <w:r w:rsidRPr="00180FEE">
          <w:rPr>
            <w:rStyle w:val="Hyperlink"/>
            <w:rFonts w:ascii="inherit" w:hAnsi="inherit" w:cs="Arial"/>
            <w:color w:val="186FAD"/>
            <w:sz w:val="28"/>
            <w:szCs w:val="28"/>
            <w:bdr w:val="none" w:sz="0" w:space="0" w:color="auto" w:frame="1"/>
          </w:rPr>
          <w:t>has them as well</w:t>
        </w:r>
      </w:hyperlink>
      <w:r w:rsidRPr="00180FEE">
        <w:rPr>
          <w:rFonts w:ascii="inherit" w:hAnsi="inherit" w:cs="Arial"/>
          <w:color w:val="242729"/>
          <w:sz w:val="28"/>
          <w:szCs w:val="28"/>
        </w:rPr>
        <w:t>.</w:t>
      </w:r>
    </w:p>
    <w:p w:rsidR="00353157" w:rsidRPr="00180FEE" w:rsidRDefault="00353157">
      <w:pPr>
        <w:rPr>
          <w:sz w:val="28"/>
          <w:szCs w:val="28"/>
        </w:rPr>
      </w:pPr>
    </w:p>
    <w:p w:rsidR="00162C7C" w:rsidRPr="00713D15" w:rsidRDefault="00162C7C" w:rsidP="00810F36">
      <w:pPr>
        <w:jc w:val="both"/>
        <w:rPr>
          <w:sz w:val="28"/>
          <w:szCs w:val="28"/>
        </w:rPr>
      </w:pPr>
    </w:p>
    <w:p w:rsidR="00162C7C" w:rsidRPr="00713D15" w:rsidRDefault="00162C7C" w:rsidP="00810F36">
      <w:pPr>
        <w:jc w:val="both"/>
        <w:rPr>
          <w:sz w:val="28"/>
          <w:szCs w:val="28"/>
        </w:rPr>
      </w:pPr>
    </w:p>
    <w:p w:rsidR="00162C7C" w:rsidRPr="00713D15" w:rsidRDefault="00162C7C" w:rsidP="00810F36">
      <w:pPr>
        <w:jc w:val="both"/>
        <w:rPr>
          <w:sz w:val="28"/>
          <w:szCs w:val="28"/>
        </w:rPr>
      </w:pPr>
    </w:p>
    <w:p w:rsidR="00162C7C" w:rsidRPr="00713D15" w:rsidRDefault="00162C7C" w:rsidP="00810F36">
      <w:pPr>
        <w:jc w:val="both"/>
        <w:rPr>
          <w:sz w:val="28"/>
          <w:szCs w:val="28"/>
        </w:rPr>
      </w:pPr>
    </w:p>
    <w:sectPr w:rsidR="00162C7C" w:rsidRPr="00713D15" w:rsidSect="0037105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9D4D4D"/>
    <w:multiLevelType w:val="multilevel"/>
    <w:tmpl w:val="EF8EA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584ADB"/>
    <w:multiLevelType w:val="multilevel"/>
    <w:tmpl w:val="05526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44E47D9"/>
    <w:multiLevelType w:val="multilevel"/>
    <w:tmpl w:val="25E42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8"/>
  <w:proofState w:spelling="clean" w:grammar="clean"/>
  <w:defaultTabStop w:val="720"/>
  <w:characterSpacingControl w:val="doNotCompress"/>
  <w:compat/>
  <w:rsids>
    <w:rsidRoot w:val="00810F36"/>
    <w:rsid w:val="00162C7C"/>
    <w:rsid w:val="00353157"/>
    <w:rsid w:val="0037105E"/>
    <w:rsid w:val="00673F70"/>
    <w:rsid w:val="00713D15"/>
    <w:rsid w:val="00810F36"/>
    <w:rsid w:val="008A50B3"/>
    <w:rsid w:val="0097765B"/>
    <w:rsid w:val="00FC653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105E"/>
  </w:style>
  <w:style w:type="paragraph" w:styleId="Heading2">
    <w:name w:val="heading 2"/>
    <w:basedOn w:val="Normal"/>
    <w:link w:val="Heading2Char"/>
    <w:uiPriority w:val="9"/>
    <w:qFormat/>
    <w:rsid w:val="0035315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53157"/>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10F3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10F36"/>
    <w:rPr>
      <w:b/>
      <w:bCs/>
    </w:rPr>
  </w:style>
  <w:style w:type="character" w:styleId="Hyperlink">
    <w:name w:val="Hyperlink"/>
    <w:basedOn w:val="DefaultParagraphFont"/>
    <w:uiPriority w:val="99"/>
    <w:unhideWhenUsed/>
    <w:rsid w:val="00810F36"/>
    <w:rPr>
      <w:color w:val="0000FF"/>
      <w:u w:val="single"/>
    </w:rPr>
  </w:style>
  <w:style w:type="paragraph" w:styleId="BalloonText">
    <w:name w:val="Balloon Text"/>
    <w:basedOn w:val="Normal"/>
    <w:link w:val="BalloonTextChar"/>
    <w:uiPriority w:val="99"/>
    <w:semiHidden/>
    <w:unhideWhenUsed/>
    <w:rsid w:val="00162C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2C7C"/>
    <w:rPr>
      <w:rFonts w:ascii="Tahoma" w:hAnsi="Tahoma" w:cs="Tahoma"/>
      <w:sz w:val="16"/>
      <w:szCs w:val="16"/>
    </w:rPr>
  </w:style>
  <w:style w:type="character" w:customStyle="1" w:styleId="Heading2Char">
    <w:name w:val="Heading 2 Char"/>
    <w:basedOn w:val="DefaultParagraphFont"/>
    <w:link w:val="Heading2"/>
    <w:uiPriority w:val="9"/>
    <w:rsid w:val="0035315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353157"/>
    <w:rPr>
      <w:rFonts w:asciiTheme="majorHAnsi" w:eastAsiaTheme="majorEastAsia" w:hAnsiTheme="majorHAnsi" w:cstheme="majorBidi"/>
      <w:b/>
      <w:bCs/>
      <w:color w:val="4472C4" w:themeColor="accent1"/>
    </w:rPr>
  </w:style>
</w:styles>
</file>

<file path=word/webSettings.xml><?xml version="1.0" encoding="utf-8"?>
<w:webSettings xmlns:r="http://schemas.openxmlformats.org/officeDocument/2006/relationships" xmlns:w="http://schemas.openxmlformats.org/wordprocessingml/2006/main">
  <w:divs>
    <w:div w:id="78723218">
      <w:bodyDiv w:val="1"/>
      <w:marLeft w:val="0"/>
      <w:marRight w:val="0"/>
      <w:marTop w:val="0"/>
      <w:marBottom w:val="0"/>
      <w:divBdr>
        <w:top w:val="none" w:sz="0" w:space="0" w:color="auto"/>
        <w:left w:val="none" w:sz="0" w:space="0" w:color="auto"/>
        <w:bottom w:val="none" w:sz="0" w:space="0" w:color="auto"/>
        <w:right w:val="none" w:sz="0" w:space="0" w:color="auto"/>
      </w:divBdr>
    </w:div>
    <w:div w:id="895942836">
      <w:bodyDiv w:val="1"/>
      <w:marLeft w:val="0"/>
      <w:marRight w:val="0"/>
      <w:marTop w:val="0"/>
      <w:marBottom w:val="0"/>
      <w:divBdr>
        <w:top w:val="none" w:sz="0" w:space="0" w:color="auto"/>
        <w:left w:val="none" w:sz="0" w:space="0" w:color="auto"/>
        <w:bottom w:val="none" w:sz="0" w:space="0" w:color="auto"/>
        <w:right w:val="none" w:sz="0" w:space="0" w:color="auto"/>
      </w:divBdr>
    </w:div>
    <w:div w:id="1195458510">
      <w:bodyDiv w:val="1"/>
      <w:marLeft w:val="0"/>
      <w:marRight w:val="0"/>
      <w:marTop w:val="0"/>
      <w:marBottom w:val="0"/>
      <w:divBdr>
        <w:top w:val="none" w:sz="0" w:space="0" w:color="auto"/>
        <w:left w:val="none" w:sz="0" w:space="0" w:color="auto"/>
        <w:bottom w:val="none" w:sz="0" w:space="0" w:color="auto"/>
        <w:right w:val="none" w:sz="0" w:space="0" w:color="auto"/>
      </w:divBdr>
    </w:div>
    <w:div w:id="1697803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electrical4u.com/mosfet-working-principle-of-p-channel-n-channel-mosfet/" TargetMode="External"/><Relationship Id="rId13" Type="http://schemas.openxmlformats.org/officeDocument/2006/relationships/hyperlink" Target="https://www.electrical4u.com/electrical-resistance-and-laws-of-resistance/" TargetMode="External"/><Relationship Id="rId18" Type="http://schemas.openxmlformats.org/officeDocument/2006/relationships/hyperlink" Target="https://www.bc-robotics.com/tutorials/controlling-a-solenoid-valve-with-a" TargetMode="External"/><Relationship Id="rId26" Type="http://schemas.openxmlformats.org/officeDocument/2006/relationships/hyperlink" Target="https://www.elprocus.com/real-time-applications-of-embedded-systems/" TargetMode="External"/><Relationship Id="rId39" Type="http://schemas.openxmlformats.org/officeDocument/2006/relationships/hyperlink" Target="https://projects.drogon.net/raspberry-pi/wiringpi/special-pin-functions/" TargetMode="External"/><Relationship Id="rId3" Type="http://schemas.openxmlformats.org/officeDocument/2006/relationships/settings" Target="settings.xml"/><Relationship Id="rId21" Type="http://schemas.openxmlformats.org/officeDocument/2006/relationships/image" Target="media/image7.gif"/><Relationship Id="rId34" Type="http://schemas.openxmlformats.org/officeDocument/2006/relationships/image" Target="media/image13.png"/><Relationship Id="rId7" Type="http://schemas.openxmlformats.org/officeDocument/2006/relationships/hyperlink" Target="https://www.electrical4u.com/voltage-or-electric-potential-difference/" TargetMode="External"/><Relationship Id="rId12" Type="http://schemas.openxmlformats.org/officeDocument/2006/relationships/image" Target="media/image1.png"/><Relationship Id="rId17" Type="http://schemas.openxmlformats.org/officeDocument/2006/relationships/hyperlink" Target="https://www.youtube.com/watch?v=Vb0yov7UFy8" TargetMode="External"/><Relationship Id="rId25" Type="http://schemas.openxmlformats.org/officeDocument/2006/relationships/hyperlink" Target="https://www.youtube.com/watch?v=wxjerCHCEMg" TargetMode="External"/><Relationship Id="rId33" Type="http://schemas.openxmlformats.org/officeDocument/2006/relationships/hyperlink" Target="https://www.elprocus.com/analog-digital-converters/" TargetMode="External"/><Relationship Id="rId38" Type="http://schemas.openxmlformats.org/officeDocument/2006/relationships/hyperlink" Target="http://arduino.cc/en/Tutorial/DigitalPins"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6.gif"/><Relationship Id="rId29" Type="http://schemas.openxmlformats.org/officeDocument/2006/relationships/image" Target="media/image11.jpe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roboindia.com/tutorials/mosfet-as-switch" TargetMode="External"/><Relationship Id="rId11" Type="http://schemas.openxmlformats.org/officeDocument/2006/relationships/hyperlink" Target="https://www.electrical4u.com/types-of-resistor-carbon-composition-and-wire-wound-resistor/" TargetMode="External"/><Relationship Id="rId24" Type="http://schemas.openxmlformats.org/officeDocument/2006/relationships/image" Target="media/image10.gif"/><Relationship Id="rId32" Type="http://schemas.openxmlformats.org/officeDocument/2006/relationships/hyperlink" Target="https://www.elprocus.com/microcontrollers-types-and-applications/" TargetMode="External"/><Relationship Id="rId37" Type="http://schemas.openxmlformats.org/officeDocument/2006/relationships/hyperlink" Target="https://electronics.stackexchange.com/plugins/schematics?image=http%3a%2f%2fi.stack.imgur.com%2fMpjhd.png" TargetMode="External"/><Relationship Id="rId40" Type="http://schemas.openxmlformats.org/officeDocument/2006/relationships/fontTable" Target="fontTable.xml"/><Relationship Id="rId5" Type="http://schemas.openxmlformats.org/officeDocument/2006/relationships/hyperlink" Target="https://www.youtube.com/watch?v=4xaPfY7r8qU" TargetMode="External"/><Relationship Id="rId15" Type="http://schemas.openxmlformats.org/officeDocument/2006/relationships/image" Target="media/image3.png"/><Relationship Id="rId23" Type="http://schemas.openxmlformats.org/officeDocument/2006/relationships/image" Target="media/image9.gif"/><Relationship Id="rId28" Type="http://schemas.openxmlformats.org/officeDocument/2006/relationships/hyperlink" Target="https://www.elprocus.com/different-types-of-digital-logic-circuits/" TargetMode="External"/><Relationship Id="rId36" Type="http://schemas.openxmlformats.org/officeDocument/2006/relationships/image" Target="media/image14.png"/><Relationship Id="rId10" Type="http://schemas.openxmlformats.org/officeDocument/2006/relationships/hyperlink" Target="https://www.electrical4u.com/bipolar-junction-transistor-or-bjt-n-p-n-or-p-n-p-transistor/" TargetMode="External"/><Relationship Id="rId19" Type="http://schemas.openxmlformats.org/officeDocument/2006/relationships/image" Target="media/image5.gif"/><Relationship Id="rId31" Type="http://schemas.openxmlformats.org/officeDocument/2006/relationships/hyperlink" Target="https://www.elprocus.com/types-interfacing-devices-applications-with-microcontroller/" TargetMode="External"/><Relationship Id="rId4" Type="http://schemas.openxmlformats.org/officeDocument/2006/relationships/webSettings" Target="webSettings.xml"/><Relationship Id="rId9" Type="http://schemas.openxmlformats.org/officeDocument/2006/relationships/hyperlink" Target="https://www.electrical4u.com/electric-current-and-theory-of-electricity/" TargetMode="External"/><Relationship Id="rId14" Type="http://schemas.openxmlformats.org/officeDocument/2006/relationships/image" Target="media/image2.png"/><Relationship Id="rId22" Type="http://schemas.openxmlformats.org/officeDocument/2006/relationships/image" Target="media/image8.gif"/><Relationship Id="rId27" Type="http://schemas.openxmlformats.org/officeDocument/2006/relationships/hyperlink" Target="https://www.elprocus.com/pin-diagram-of-8051-microcontroller/" TargetMode="External"/><Relationship Id="rId30" Type="http://schemas.openxmlformats.org/officeDocument/2006/relationships/image" Target="media/image12.jpeg"/><Relationship Id="rId35" Type="http://schemas.openxmlformats.org/officeDocument/2006/relationships/hyperlink" Target="https://electronics.stackexchange.com/plugins/schematics?image=http%3a%2f%2fi.stack.imgur.com%2fYwcFa.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15</Pages>
  <Words>2898</Words>
  <Characters>16521</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19381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Kunal K.S. Sahni</dc:creator>
  <cp:lastModifiedBy>Kunal K.S. Sahni</cp:lastModifiedBy>
  <cp:revision>3</cp:revision>
  <dcterms:created xsi:type="dcterms:W3CDTF">2018-05-24T18:43:00Z</dcterms:created>
  <dcterms:modified xsi:type="dcterms:W3CDTF">2018-05-25T15:56:00Z</dcterms:modified>
</cp:coreProperties>
</file>